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2CF2BD" w14:textId="77777777" w:rsidR="00070DC0" w:rsidRPr="004E1089" w:rsidRDefault="00070DC0" w:rsidP="00070DC0">
      <w:pPr>
        <w:pStyle w:val="Title"/>
        <w:rPr>
          <w:lang w:val="en-US"/>
        </w:rPr>
      </w:pPr>
      <w:r w:rsidRPr="004E1089">
        <w:rPr>
          <w:lang w:val="en-US"/>
        </w:rPr>
        <w:t>Fitness tracking Telegram Bot</w:t>
      </w:r>
    </w:p>
    <w:p w14:paraId="68691C31" w14:textId="77777777" w:rsidR="00070DC0" w:rsidRPr="004E1089" w:rsidRDefault="00070DC0" w:rsidP="00070DC0">
      <w:pPr>
        <w:pStyle w:val="Subtitle"/>
        <w:rPr>
          <w:lang w:val="en-US"/>
        </w:rPr>
      </w:pPr>
      <w:r w:rsidRPr="004E1089">
        <w:rPr>
          <w:lang w:val="en-US"/>
        </w:rPr>
        <w:t>Timo Lesterhuis</w:t>
      </w:r>
    </w:p>
    <w:p w14:paraId="236B7458" w14:textId="77777777" w:rsidR="00070DC0" w:rsidRDefault="00070DC0" w:rsidP="00070DC0">
      <w:r>
        <w:t>In de fitnesswereld is het gebruikelijk bij te houden wat je doet. Mensen krijgen schema’s met oefeningen, waarbij precies vermeld wordt hoeveel setjes (sets) en hoeveel herhalingen (reps) van iedere oefening gedaan moeten worden. Veel oefeningen kennen nog een 3</w:t>
      </w:r>
      <w:r w:rsidRPr="00070DC0">
        <w:rPr>
          <w:vertAlign w:val="superscript"/>
        </w:rPr>
        <w:t>e</w:t>
      </w:r>
      <w:r>
        <w:t xml:space="preserve"> component, namelijk hoeveel gewicht er verplaatst wordt tijdens de oefening. Het is voor krachttrainers, maar ook voor sporters zelf handig om te weten hoe zwaar je een bepaalde oefening kan. Zo kan je over een periode de belasting geleidelijk opbouwen (sets/reps/gewicht oefening omhoog). Tegelijkertijd is het leuk om terug te kijken om te zien hoeveel progressie je al hebt geboekt. Momenteel wordt er door het merendeel van de sporters ineffectief de belasting bij gehouden. Papieren schema’s worden vergeten mee te nemen, en een laptop mee met een Excel sheet is ook onhandig. Er is momenteel dus een tekort in de markt aan toegankelijke manier om fitness-belasting bij te houden.</w:t>
      </w:r>
      <w:r w:rsidR="005D5C09">
        <w:t xml:space="preserve"> </w:t>
      </w:r>
    </w:p>
    <w:p w14:paraId="6C5B2710" w14:textId="77777777" w:rsidR="00070DC0" w:rsidRDefault="005D5C09" w:rsidP="00070DC0">
      <w:r>
        <w:t>Een oplossing van dit probleem is om het bijhouden van fitness-belasting mogelijk te maken via de mobiele telefoon. Vrijwel iedereen heeft momenteel een smartphone met internet verbinding, en veel contact (tussen krachttrainer &amp; cliënt, maar ook tussen trainingspartners) gaat via messaging apps zoals ‘WhatsApp’, ‘Facebook Messenger’, &amp; ‘Telegram’. Deze applicatie zal toegankelijk zijn via de messaging app ‘Telegram’.</w:t>
      </w:r>
    </w:p>
    <w:p w14:paraId="7FF67B82" w14:textId="77777777" w:rsidR="00070DC0" w:rsidRDefault="00070DC0" w:rsidP="00070DC0">
      <w:pPr>
        <w:pStyle w:val="Heading1"/>
      </w:pPr>
      <w:r>
        <w:t>Requirements</w:t>
      </w:r>
    </w:p>
    <w:p w14:paraId="2DED1D3E" w14:textId="77777777" w:rsidR="005D5C09" w:rsidRPr="005D5C09" w:rsidRDefault="005D5C09" w:rsidP="005D5C09">
      <w:r>
        <w:t>De onderstaande requirements zijn van toepassing op deze applicatie</w:t>
      </w:r>
      <w:r w:rsidR="009565A0">
        <w:t>.</w:t>
      </w:r>
    </w:p>
    <w:tbl>
      <w:tblPr>
        <w:tblStyle w:val="GridTable4-Accent1"/>
        <w:tblW w:w="0" w:type="auto"/>
        <w:tblLook w:val="04A0" w:firstRow="1" w:lastRow="0" w:firstColumn="1" w:lastColumn="0" w:noHBand="0" w:noVBand="1"/>
      </w:tblPr>
      <w:tblGrid>
        <w:gridCol w:w="1696"/>
        <w:gridCol w:w="6237"/>
        <w:gridCol w:w="1083"/>
      </w:tblGrid>
      <w:tr w:rsidR="00A547EB" w14:paraId="54843394" w14:textId="77777777" w:rsidTr="00A547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87A677" w14:textId="77777777" w:rsidR="00A547EB" w:rsidRDefault="00A547EB" w:rsidP="005D5C09">
            <w:r>
              <w:t>Requirement ID</w:t>
            </w:r>
          </w:p>
        </w:tc>
        <w:tc>
          <w:tcPr>
            <w:tcW w:w="6237" w:type="dxa"/>
          </w:tcPr>
          <w:p w14:paraId="7B0A265A" w14:textId="77777777" w:rsidR="00A547EB" w:rsidRDefault="00A547EB" w:rsidP="005D5C09">
            <w:pPr>
              <w:cnfStyle w:val="100000000000" w:firstRow="1" w:lastRow="0" w:firstColumn="0" w:lastColumn="0" w:oddVBand="0" w:evenVBand="0" w:oddHBand="0" w:evenHBand="0" w:firstRowFirstColumn="0" w:firstRowLastColumn="0" w:lastRowFirstColumn="0" w:lastRowLastColumn="0"/>
            </w:pPr>
            <w:r>
              <w:t>Omschrijving</w:t>
            </w:r>
          </w:p>
        </w:tc>
        <w:tc>
          <w:tcPr>
            <w:tcW w:w="1083" w:type="dxa"/>
          </w:tcPr>
          <w:p w14:paraId="4F6E461A" w14:textId="77777777" w:rsidR="00A547EB" w:rsidRDefault="00A547EB" w:rsidP="005D5C09">
            <w:pPr>
              <w:cnfStyle w:val="100000000000" w:firstRow="1" w:lastRow="0" w:firstColumn="0" w:lastColumn="0" w:oddVBand="0" w:evenVBand="0" w:oddHBand="0" w:evenHBand="0" w:firstRowFirstColumn="0" w:firstRowLastColumn="0" w:lastRowFirstColumn="0" w:lastRowLastColumn="0"/>
            </w:pPr>
            <w:r>
              <w:t>Prioriteit</w:t>
            </w:r>
          </w:p>
        </w:tc>
      </w:tr>
      <w:tr w:rsidR="00A547EB" w14:paraId="20DF312A"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EBB9053" w14:textId="77777777" w:rsidR="00A547EB" w:rsidRDefault="00A547EB" w:rsidP="00A547EB">
            <w:r>
              <w:t>App.1</w:t>
            </w:r>
          </w:p>
        </w:tc>
        <w:tc>
          <w:tcPr>
            <w:tcW w:w="6237" w:type="dxa"/>
          </w:tcPr>
          <w:p w14:paraId="2C9CBF02" w14:textId="77777777" w:rsidR="00A547EB" w:rsidRDefault="00A547EB" w:rsidP="005D5C09">
            <w:pPr>
              <w:cnfStyle w:val="000000100000" w:firstRow="0" w:lastRow="0" w:firstColumn="0" w:lastColumn="0" w:oddVBand="0" w:evenVBand="0" w:oddHBand="1" w:evenHBand="0" w:firstRowFirstColumn="0" w:firstRowLastColumn="0" w:lastRowFirstColumn="0" w:lastRowLastColumn="0"/>
            </w:pPr>
            <w:r>
              <w:t>De applicatie draait op een RaspBerry Pi (model 3 B).</w:t>
            </w:r>
            <w:ins w:id="0" w:author="Timo Lesterhuis" w:date="2016-06-03T16:04:00Z">
              <w:r w:rsidR="005578C1">
                <w:t xml:space="preserve"> (of via pythonanywhere</w:t>
              </w:r>
            </w:ins>
          </w:p>
        </w:tc>
        <w:tc>
          <w:tcPr>
            <w:tcW w:w="1083" w:type="dxa"/>
          </w:tcPr>
          <w:p w14:paraId="14587723" w14:textId="77777777"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14:paraId="77A38141" w14:textId="77777777" w:rsidTr="00A547EB">
        <w:tc>
          <w:tcPr>
            <w:cnfStyle w:val="001000000000" w:firstRow="0" w:lastRow="0" w:firstColumn="1" w:lastColumn="0" w:oddVBand="0" w:evenVBand="0" w:oddHBand="0" w:evenHBand="0" w:firstRowFirstColumn="0" w:firstRowLastColumn="0" w:lastRowFirstColumn="0" w:lastRowLastColumn="0"/>
            <w:tcW w:w="1696" w:type="dxa"/>
          </w:tcPr>
          <w:p w14:paraId="2D6DDB9F" w14:textId="77777777" w:rsidR="00A547EB" w:rsidRDefault="00A547EB" w:rsidP="00A547EB">
            <w:r>
              <w:t>App.2</w:t>
            </w:r>
          </w:p>
        </w:tc>
        <w:tc>
          <w:tcPr>
            <w:tcW w:w="6237" w:type="dxa"/>
          </w:tcPr>
          <w:p w14:paraId="6A8F218D" w14:textId="77777777" w:rsidR="00A547EB" w:rsidRDefault="00A547EB" w:rsidP="005D5C09">
            <w:pPr>
              <w:cnfStyle w:val="000000000000" w:firstRow="0" w:lastRow="0" w:firstColumn="0" w:lastColumn="0" w:oddVBand="0" w:evenVBand="0" w:oddHBand="0" w:evenHBand="0" w:firstRowFirstColumn="0" w:firstRowLastColumn="0" w:lastRowFirstColumn="0" w:lastRowLastColumn="0"/>
            </w:pPr>
            <w:r>
              <w:t>De applicatie wordt geschreven in Python 3.X.</w:t>
            </w:r>
          </w:p>
        </w:tc>
        <w:tc>
          <w:tcPr>
            <w:tcW w:w="1083" w:type="dxa"/>
          </w:tcPr>
          <w:p w14:paraId="1007004F" w14:textId="77777777"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w:t>
            </w:r>
          </w:p>
        </w:tc>
      </w:tr>
      <w:tr w:rsidR="00A547EB" w14:paraId="0712856C"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A2A169" w14:textId="77777777" w:rsidR="00A547EB" w:rsidRDefault="00A547EB" w:rsidP="00A547EB">
            <w:r>
              <w:t>App.3</w:t>
            </w:r>
          </w:p>
        </w:tc>
        <w:tc>
          <w:tcPr>
            <w:tcW w:w="6237" w:type="dxa"/>
          </w:tcPr>
          <w:p w14:paraId="38170A4B" w14:textId="77777777" w:rsidR="00A547EB" w:rsidRPr="009565A0" w:rsidRDefault="00A547EB" w:rsidP="005D5C09">
            <w:pPr>
              <w:cnfStyle w:val="000000100000" w:firstRow="0" w:lastRow="0" w:firstColumn="0" w:lastColumn="0" w:oddVBand="0" w:evenVBand="0" w:oddHBand="1" w:evenHBand="0" w:firstRowFirstColumn="0" w:firstRowLastColumn="0" w:lastRowFirstColumn="0" w:lastRowLastColumn="0"/>
            </w:pPr>
            <w:r>
              <w:t xml:space="preserve">De applicatie zal gebruik maken van de ‘Telegram Bot API’. Hiervoor wordt gebruik gemaakt van een zogenaamde ‘wrapper’ om aan </w:t>
            </w:r>
            <w:r>
              <w:rPr>
                <w:b/>
              </w:rPr>
              <w:t>App.2</w:t>
            </w:r>
            <w:r>
              <w:t xml:space="preserve"> te voldoen.</w:t>
            </w:r>
          </w:p>
        </w:tc>
        <w:tc>
          <w:tcPr>
            <w:tcW w:w="1083" w:type="dxa"/>
          </w:tcPr>
          <w:p w14:paraId="66F2AE38" w14:textId="77777777"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14:paraId="4D0870CF" w14:textId="77777777" w:rsidTr="00A547EB">
        <w:tc>
          <w:tcPr>
            <w:cnfStyle w:val="001000000000" w:firstRow="0" w:lastRow="0" w:firstColumn="1" w:lastColumn="0" w:oddVBand="0" w:evenVBand="0" w:oddHBand="0" w:evenHBand="0" w:firstRowFirstColumn="0" w:firstRowLastColumn="0" w:lastRowFirstColumn="0" w:lastRowLastColumn="0"/>
            <w:tcW w:w="1696" w:type="dxa"/>
          </w:tcPr>
          <w:p w14:paraId="6C952300" w14:textId="77777777" w:rsidR="00A547EB" w:rsidRDefault="00A547EB" w:rsidP="00A547EB">
            <w:r>
              <w:t>App.4</w:t>
            </w:r>
          </w:p>
        </w:tc>
        <w:tc>
          <w:tcPr>
            <w:tcW w:w="6237" w:type="dxa"/>
          </w:tcPr>
          <w:p w14:paraId="306C9BA1" w14:textId="77777777" w:rsidR="00A547EB" w:rsidRDefault="00A547EB" w:rsidP="009565A0">
            <w:pPr>
              <w:cnfStyle w:val="000000000000" w:firstRow="0" w:lastRow="0" w:firstColumn="0" w:lastColumn="0" w:oddVBand="0" w:evenVBand="0" w:oddHBand="0" w:evenHBand="0" w:firstRowFirstColumn="0" w:firstRowLastColumn="0" w:lastRowFirstColumn="0" w:lastRowLastColumn="0"/>
            </w:pPr>
            <w:r>
              <w:t>De applicatie maakt gebruik van een sqlite3 database om gegevens in op te slaan.</w:t>
            </w:r>
            <w:r w:rsidR="005578C1">
              <w:t xml:space="preserve"> </w:t>
            </w:r>
            <w:ins w:id="1" w:author="Timo Lesterhuis" w:date="2016-06-03T16:03:00Z">
              <w:r w:rsidR="005578C1">
                <w:t>(of SQLAlchemy compatible)</w:t>
              </w:r>
            </w:ins>
          </w:p>
        </w:tc>
        <w:tc>
          <w:tcPr>
            <w:tcW w:w="1083" w:type="dxa"/>
          </w:tcPr>
          <w:p w14:paraId="519B473B" w14:textId="77777777"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w:t>
            </w:r>
          </w:p>
        </w:tc>
      </w:tr>
      <w:tr w:rsidR="00A547EB" w14:paraId="33E13664"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7DC8EE3" w14:textId="77777777" w:rsidR="00A547EB" w:rsidRDefault="00A547EB" w:rsidP="00A547EB">
            <w:r>
              <w:t>App.5</w:t>
            </w:r>
          </w:p>
        </w:tc>
        <w:tc>
          <w:tcPr>
            <w:tcW w:w="6237" w:type="dxa"/>
          </w:tcPr>
          <w:p w14:paraId="43628490" w14:textId="77777777" w:rsidR="00A547EB" w:rsidRPr="009565A0" w:rsidRDefault="00A547EB" w:rsidP="009565A0">
            <w:pPr>
              <w:cnfStyle w:val="000000100000" w:firstRow="0" w:lastRow="0" w:firstColumn="0" w:lastColumn="0" w:oddVBand="0" w:evenVBand="0" w:oddHBand="1" w:evenHBand="0" w:firstRowFirstColumn="0" w:firstRowLastColumn="0" w:lastRowFirstColumn="0" w:lastRowLastColumn="0"/>
            </w:pPr>
            <w:r>
              <w:t>De database (</w:t>
            </w:r>
            <w:r>
              <w:rPr>
                <w:b/>
              </w:rPr>
              <w:t>App.4</w:t>
            </w:r>
            <w:r w:rsidRPr="009565A0">
              <w:t>)</w:t>
            </w:r>
            <w:r>
              <w:t xml:space="preserve"> moet op termijn periodiek worden geback-upt. </w:t>
            </w:r>
          </w:p>
        </w:tc>
        <w:tc>
          <w:tcPr>
            <w:tcW w:w="1083" w:type="dxa"/>
          </w:tcPr>
          <w:p w14:paraId="358469F2" w14:textId="77777777"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2</w:t>
            </w:r>
          </w:p>
        </w:tc>
      </w:tr>
      <w:tr w:rsidR="00A547EB" w14:paraId="280CA562" w14:textId="77777777" w:rsidTr="00A547EB">
        <w:tc>
          <w:tcPr>
            <w:cnfStyle w:val="001000000000" w:firstRow="0" w:lastRow="0" w:firstColumn="1" w:lastColumn="0" w:oddVBand="0" w:evenVBand="0" w:oddHBand="0" w:evenHBand="0" w:firstRowFirstColumn="0" w:firstRowLastColumn="0" w:lastRowFirstColumn="0" w:lastRowLastColumn="0"/>
            <w:tcW w:w="1696" w:type="dxa"/>
          </w:tcPr>
          <w:p w14:paraId="61F06D1F" w14:textId="77777777" w:rsidR="00A547EB" w:rsidRDefault="00A547EB" w:rsidP="00A547EB">
            <w:r>
              <w:t>App.6</w:t>
            </w:r>
          </w:p>
        </w:tc>
        <w:tc>
          <w:tcPr>
            <w:tcW w:w="6237" w:type="dxa"/>
          </w:tcPr>
          <w:p w14:paraId="5F973373" w14:textId="77777777" w:rsidR="00A547EB" w:rsidRDefault="00A547EB" w:rsidP="005D5C09">
            <w:pPr>
              <w:cnfStyle w:val="000000000000" w:firstRow="0" w:lastRow="0" w:firstColumn="0" w:lastColumn="0" w:oddVBand="0" w:evenVBand="0" w:oddHBand="0" w:evenHBand="0" w:firstRowFirstColumn="0" w:firstRowLastColumn="0" w:lastRowFirstColumn="0" w:lastRowLastColumn="0"/>
            </w:pPr>
            <w:r>
              <w:t>Meerdere mensen moeten gebruik kunnen maken van de applicatie (start: N=10).</w:t>
            </w:r>
          </w:p>
        </w:tc>
        <w:tc>
          <w:tcPr>
            <w:tcW w:w="1083" w:type="dxa"/>
          </w:tcPr>
          <w:p w14:paraId="469D9FEA" w14:textId="77777777"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w:t>
            </w:r>
          </w:p>
        </w:tc>
      </w:tr>
      <w:tr w:rsidR="00A547EB" w14:paraId="35692CA2"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315E1F" w14:textId="77777777" w:rsidR="00A547EB" w:rsidRDefault="00A547EB" w:rsidP="00A547EB">
            <w:r>
              <w:t>App.7</w:t>
            </w:r>
          </w:p>
        </w:tc>
        <w:tc>
          <w:tcPr>
            <w:tcW w:w="6237" w:type="dxa"/>
          </w:tcPr>
          <w:p w14:paraId="68F4839B" w14:textId="77777777" w:rsidR="00A547EB" w:rsidRDefault="00A547EB" w:rsidP="005D5C09">
            <w:pPr>
              <w:cnfStyle w:val="000000100000" w:firstRow="0" w:lastRow="0" w:firstColumn="0" w:lastColumn="0" w:oddVBand="0" w:evenVBand="0" w:oddHBand="1" w:evenHBand="0" w:firstRowFirstColumn="0" w:firstRowLastColumn="0" w:lastRowFirstColumn="0" w:lastRowLastColumn="0"/>
            </w:pPr>
            <w:r>
              <w:t>Er moeten meerdere gebruikersprofielen zijn:</w:t>
            </w:r>
          </w:p>
          <w:p w14:paraId="0769C1EE" w14:textId="77777777" w:rsidR="00A547EB" w:rsidRDefault="00A547EB" w:rsidP="006E507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SysAdmin (beheerder van de applicatie)</w:t>
            </w:r>
            <w:ins w:id="2" w:author="Timo Lesterhuis" w:date="2016-06-03T16:04:00Z">
              <w:r w:rsidR="005578C1">
                <w:t xml:space="preserve"> </w:t>
              </w:r>
              <w:r w:rsidR="005578C1">
                <w:sym w:font="Wingdings" w:char="F0DF"/>
              </w:r>
              <w:r w:rsidR="005578C1">
                <w:t xml:space="preserve"> toegang tot sql query (beveiligd met password)</w:t>
              </w:r>
            </w:ins>
          </w:p>
          <w:p w14:paraId="7F417B28" w14:textId="77777777" w:rsidR="00A547EB" w:rsidRDefault="00A547EB" w:rsidP="006E507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Admin</w:t>
            </w:r>
          </w:p>
          <w:p w14:paraId="0E1EBA7A" w14:textId="77777777" w:rsidR="00A547EB" w:rsidRDefault="00A547EB" w:rsidP="006E507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Trainer</w:t>
            </w:r>
          </w:p>
          <w:p w14:paraId="4BE4810F" w14:textId="77777777" w:rsidR="00A547EB" w:rsidRDefault="00A547EB" w:rsidP="006E507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User</w:t>
            </w:r>
          </w:p>
        </w:tc>
        <w:tc>
          <w:tcPr>
            <w:tcW w:w="1083" w:type="dxa"/>
          </w:tcPr>
          <w:p w14:paraId="1837F2C5" w14:textId="77777777"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2</w:t>
            </w:r>
          </w:p>
        </w:tc>
      </w:tr>
      <w:tr w:rsidR="00A547EB" w14:paraId="478F06E9" w14:textId="77777777" w:rsidTr="00A547EB">
        <w:tc>
          <w:tcPr>
            <w:cnfStyle w:val="001000000000" w:firstRow="0" w:lastRow="0" w:firstColumn="1" w:lastColumn="0" w:oddVBand="0" w:evenVBand="0" w:oddHBand="0" w:evenHBand="0" w:firstRowFirstColumn="0" w:firstRowLastColumn="0" w:lastRowFirstColumn="0" w:lastRowLastColumn="0"/>
            <w:tcW w:w="1696" w:type="dxa"/>
          </w:tcPr>
          <w:p w14:paraId="1EE21E1E" w14:textId="77777777" w:rsidR="00A547EB" w:rsidRDefault="00A547EB" w:rsidP="00A547EB">
            <w:r>
              <w:t>App.8</w:t>
            </w:r>
          </w:p>
        </w:tc>
        <w:tc>
          <w:tcPr>
            <w:tcW w:w="6237" w:type="dxa"/>
          </w:tcPr>
          <w:p w14:paraId="63AA2183" w14:textId="77777777" w:rsidR="00A547EB" w:rsidRDefault="00A547EB" w:rsidP="005D5C09">
            <w:pPr>
              <w:cnfStyle w:val="000000000000" w:firstRow="0" w:lastRow="0" w:firstColumn="0" w:lastColumn="0" w:oddVBand="0" w:evenVBand="0" w:oddHBand="0" w:evenHBand="0" w:firstRowFirstColumn="0" w:firstRowLastColumn="0" w:lastRowFirstColumn="0" w:lastRowLastColumn="0"/>
            </w:pPr>
            <w:r>
              <w:t>De applicatie moet gebruikt kunnen worden in de Nederlandse taal, maar moet op termijn ook in andere talen beschikbaar zijn.</w:t>
            </w:r>
            <w:ins w:id="3" w:author="Timo Lesterhuis" w:date="2016-06-03T16:05:00Z">
              <w:r w:rsidR="005578C1">
                <w:t xml:space="preserve"> (Commands moeten dan ook vertaald worden.. of alle commands moeten worden uitgeschakeld)</w:t>
              </w:r>
            </w:ins>
          </w:p>
        </w:tc>
        <w:tc>
          <w:tcPr>
            <w:tcW w:w="1083" w:type="dxa"/>
          </w:tcPr>
          <w:p w14:paraId="10D49CC6" w14:textId="77777777"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1/2</w:t>
            </w:r>
          </w:p>
        </w:tc>
      </w:tr>
      <w:tr w:rsidR="00A547EB" w14:paraId="6D00FC76"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08EE36" w14:textId="77777777" w:rsidR="00A547EB" w:rsidRDefault="00A547EB" w:rsidP="00A547EB">
            <w:r>
              <w:t>App.9</w:t>
            </w:r>
          </w:p>
        </w:tc>
        <w:tc>
          <w:tcPr>
            <w:tcW w:w="6237" w:type="dxa"/>
          </w:tcPr>
          <w:p w14:paraId="52A77817" w14:textId="77777777" w:rsidR="00A547EB" w:rsidRDefault="00A547EB" w:rsidP="005D5C09">
            <w:pPr>
              <w:cnfStyle w:val="000000100000" w:firstRow="0" w:lastRow="0" w:firstColumn="0" w:lastColumn="0" w:oddVBand="0" w:evenVBand="0" w:oddHBand="1" w:evenHBand="0" w:firstRowFirstColumn="0" w:firstRowLastColumn="0" w:lastRowFirstColumn="0" w:lastRowLastColumn="0"/>
            </w:pPr>
            <w:r>
              <w:t>De broncode van de applicatie wordt gehost op GitHub.</w:t>
            </w:r>
          </w:p>
        </w:tc>
        <w:tc>
          <w:tcPr>
            <w:tcW w:w="1083" w:type="dxa"/>
          </w:tcPr>
          <w:p w14:paraId="7DB6E876" w14:textId="77777777"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14:paraId="6B958F0D" w14:textId="77777777" w:rsidTr="00A547EB">
        <w:tc>
          <w:tcPr>
            <w:cnfStyle w:val="001000000000" w:firstRow="0" w:lastRow="0" w:firstColumn="1" w:lastColumn="0" w:oddVBand="0" w:evenVBand="0" w:oddHBand="0" w:evenHBand="0" w:firstRowFirstColumn="0" w:firstRowLastColumn="0" w:lastRowFirstColumn="0" w:lastRowLastColumn="0"/>
            <w:tcW w:w="1696" w:type="dxa"/>
          </w:tcPr>
          <w:p w14:paraId="59E235F9" w14:textId="77777777" w:rsidR="00A547EB" w:rsidRDefault="00A547EB" w:rsidP="00A547EB">
            <w:r>
              <w:t>App.10</w:t>
            </w:r>
          </w:p>
        </w:tc>
        <w:tc>
          <w:tcPr>
            <w:tcW w:w="6237" w:type="dxa"/>
          </w:tcPr>
          <w:p w14:paraId="563D7C14" w14:textId="77777777" w:rsidR="00A547EB" w:rsidRDefault="00A547EB" w:rsidP="005D5C09">
            <w:pPr>
              <w:cnfStyle w:val="000000000000" w:firstRow="0" w:lastRow="0" w:firstColumn="0" w:lastColumn="0" w:oddVBand="0" w:evenVBand="0" w:oddHBand="0" w:evenHBand="0" w:firstRowFirstColumn="0" w:firstRowLastColumn="0" w:lastRowFirstColumn="0" w:lastRowLastColumn="0"/>
            </w:pPr>
            <w:r>
              <w:t>gebruikers moeten suggesties kunnen doen / code kunnen bijdragen aan de applicatie.</w:t>
            </w:r>
          </w:p>
        </w:tc>
        <w:tc>
          <w:tcPr>
            <w:tcW w:w="1083" w:type="dxa"/>
          </w:tcPr>
          <w:p w14:paraId="0FCDF751" w14:textId="77777777"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2</w:t>
            </w:r>
          </w:p>
        </w:tc>
      </w:tr>
      <w:tr w:rsidR="00A547EB" w14:paraId="7FA46543"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9DE181" w14:textId="77777777" w:rsidR="00A547EB" w:rsidRDefault="00A547EB" w:rsidP="00A547EB">
            <w:r>
              <w:t>App.11</w:t>
            </w:r>
          </w:p>
        </w:tc>
        <w:tc>
          <w:tcPr>
            <w:tcW w:w="6237" w:type="dxa"/>
          </w:tcPr>
          <w:p w14:paraId="3AE0EE66" w14:textId="77777777" w:rsidR="00A547EB" w:rsidRDefault="00A547EB" w:rsidP="005D5C09">
            <w:pPr>
              <w:cnfStyle w:val="000000100000" w:firstRow="0" w:lastRow="0" w:firstColumn="0" w:lastColumn="0" w:oddVBand="0" w:evenVBand="0" w:oddHBand="1" w:evenHBand="0" w:firstRowFirstColumn="0" w:firstRowLastColumn="0" w:lastRowFirstColumn="0" w:lastRowLastColumn="0"/>
            </w:pPr>
            <w:r>
              <w:t>Idealiter moeten er log bestanden worden aangemaakt.</w:t>
            </w:r>
            <w:ins w:id="4" w:author="Timo Lesterhuis" w:date="2016-06-03T16:06:00Z">
              <w:r w:rsidR="005578C1">
                <w:t xml:space="preserve"> (in .txt files of opgeslagen in db onder aparte tabel</w:t>
              </w:r>
            </w:ins>
          </w:p>
        </w:tc>
        <w:tc>
          <w:tcPr>
            <w:tcW w:w="1083" w:type="dxa"/>
          </w:tcPr>
          <w:p w14:paraId="6226A568" w14:textId="77777777"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2</w:t>
            </w:r>
          </w:p>
        </w:tc>
      </w:tr>
      <w:tr w:rsidR="00A547EB" w14:paraId="5EBB5262" w14:textId="77777777" w:rsidTr="00A547EB">
        <w:tc>
          <w:tcPr>
            <w:cnfStyle w:val="001000000000" w:firstRow="0" w:lastRow="0" w:firstColumn="1" w:lastColumn="0" w:oddVBand="0" w:evenVBand="0" w:oddHBand="0" w:evenHBand="0" w:firstRowFirstColumn="0" w:firstRowLastColumn="0" w:lastRowFirstColumn="0" w:lastRowLastColumn="0"/>
            <w:tcW w:w="1696" w:type="dxa"/>
          </w:tcPr>
          <w:p w14:paraId="60CDBD6A" w14:textId="77777777" w:rsidR="00A547EB" w:rsidRDefault="00A547EB" w:rsidP="00A547EB">
            <w:r>
              <w:t>App.12</w:t>
            </w:r>
          </w:p>
        </w:tc>
        <w:tc>
          <w:tcPr>
            <w:tcW w:w="6237" w:type="dxa"/>
          </w:tcPr>
          <w:p w14:paraId="4FE871EF" w14:textId="77777777" w:rsidR="00A547EB" w:rsidRDefault="00A547EB" w:rsidP="005D5C09">
            <w:pPr>
              <w:cnfStyle w:val="000000000000" w:firstRow="0" w:lastRow="0" w:firstColumn="0" w:lastColumn="0" w:oddVBand="0" w:evenVBand="0" w:oddHBand="0" w:evenHBand="0" w:firstRowFirstColumn="0" w:firstRowLastColumn="0" w:lastRowFirstColumn="0" w:lastRowLastColumn="0"/>
            </w:pPr>
            <w:r>
              <w:t>Een test-set zal gemaakt worden om de functionaliteit van de applicatie in kaart te kunnen brengen.</w:t>
            </w:r>
          </w:p>
        </w:tc>
        <w:tc>
          <w:tcPr>
            <w:tcW w:w="1083" w:type="dxa"/>
          </w:tcPr>
          <w:p w14:paraId="2367C347" w14:textId="77777777"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2</w:t>
            </w:r>
          </w:p>
        </w:tc>
      </w:tr>
      <w:tr w:rsidR="00A547EB" w14:paraId="24B857E3"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546067" w14:textId="77777777" w:rsidR="00A547EB" w:rsidRDefault="00A547EB" w:rsidP="00A547EB">
            <w:r>
              <w:t>Data.1</w:t>
            </w:r>
          </w:p>
        </w:tc>
        <w:tc>
          <w:tcPr>
            <w:tcW w:w="6237" w:type="dxa"/>
          </w:tcPr>
          <w:p w14:paraId="67033159" w14:textId="77777777" w:rsidR="00A547EB" w:rsidRPr="004F4E96" w:rsidRDefault="00A547EB" w:rsidP="005D5C09">
            <w:pPr>
              <w:cnfStyle w:val="000000100000" w:firstRow="0" w:lastRow="0" w:firstColumn="0" w:lastColumn="0" w:oddVBand="0" w:evenVBand="0" w:oddHBand="1" w:evenHBand="0" w:firstRowFirstColumn="0" w:firstRowLastColumn="0" w:lastRowFirstColumn="0" w:lastRowLastColumn="0"/>
            </w:pPr>
            <w:r>
              <w:t>Data moet idealiter versleuteld / anoniem worden opgeslagen. (</w:t>
            </w:r>
            <w:r>
              <w:rPr>
                <w:b/>
              </w:rPr>
              <w:t>App.4</w:t>
            </w:r>
            <w:r>
              <w:t>)</w:t>
            </w:r>
            <w:ins w:id="5" w:author="Timo Lesterhuis" w:date="2016-06-03T16:06:00Z">
              <w:r w:rsidR="005578C1">
                <w:t xml:space="preserve"> </w:t>
              </w:r>
              <w:r w:rsidR="005578C1">
                <w:sym w:font="Wingdings" w:char="F0E0"/>
              </w:r>
              <w:r w:rsidR="005578C1">
                <w:t xml:space="preserve"> gebruiker hashen (+ eigen secret key, zodat hash niet nagemaakt kan worden)</w:t>
              </w:r>
            </w:ins>
          </w:p>
        </w:tc>
        <w:tc>
          <w:tcPr>
            <w:tcW w:w="1083" w:type="dxa"/>
          </w:tcPr>
          <w:p w14:paraId="00890CAF" w14:textId="77777777"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14:paraId="5FECAE86" w14:textId="77777777" w:rsidTr="00A547EB">
        <w:tc>
          <w:tcPr>
            <w:cnfStyle w:val="001000000000" w:firstRow="0" w:lastRow="0" w:firstColumn="1" w:lastColumn="0" w:oddVBand="0" w:evenVBand="0" w:oddHBand="0" w:evenHBand="0" w:firstRowFirstColumn="0" w:firstRowLastColumn="0" w:lastRowFirstColumn="0" w:lastRowLastColumn="0"/>
            <w:tcW w:w="1696" w:type="dxa"/>
          </w:tcPr>
          <w:p w14:paraId="4F106FCA" w14:textId="77777777" w:rsidR="00A547EB" w:rsidRDefault="00A547EB" w:rsidP="00A547EB">
            <w:r>
              <w:t>Data.2</w:t>
            </w:r>
          </w:p>
        </w:tc>
        <w:tc>
          <w:tcPr>
            <w:tcW w:w="6237" w:type="dxa"/>
          </w:tcPr>
          <w:p w14:paraId="449D72EF" w14:textId="77777777" w:rsidR="00A547EB" w:rsidRPr="006A138D" w:rsidRDefault="00A547EB" w:rsidP="005D5C09">
            <w:pPr>
              <w:cnfStyle w:val="000000000000" w:firstRow="0" w:lastRow="0" w:firstColumn="0" w:lastColumn="0" w:oddVBand="0" w:evenVBand="0" w:oddHBand="0" w:evenHBand="0" w:firstRowFirstColumn="0" w:firstRowLastColumn="0" w:lastRowFirstColumn="0" w:lastRowLastColumn="0"/>
            </w:pPr>
            <w:r>
              <w:t>Log bestanden (</w:t>
            </w:r>
            <w:r>
              <w:rPr>
                <w:b/>
              </w:rPr>
              <w:t>App.11</w:t>
            </w:r>
            <w:r>
              <w:t>) mogen geen volledige persoonsgegevens bevatten.</w:t>
            </w:r>
          </w:p>
        </w:tc>
        <w:tc>
          <w:tcPr>
            <w:tcW w:w="1083" w:type="dxa"/>
          </w:tcPr>
          <w:p w14:paraId="674F1530" w14:textId="77777777"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w:t>
            </w:r>
          </w:p>
        </w:tc>
      </w:tr>
      <w:tr w:rsidR="00A547EB" w14:paraId="2A07919C"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F02D97" w14:textId="77777777" w:rsidR="00A547EB" w:rsidRDefault="00A547EB" w:rsidP="00A547EB">
            <w:r>
              <w:t>Func.1</w:t>
            </w:r>
          </w:p>
        </w:tc>
        <w:tc>
          <w:tcPr>
            <w:tcW w:w="6237" w:type="dxa"/>
          </w:tcPr>
          <w:p w14:paraId="3A11A457" w14:textId="77777777" w:rsidR="00A547EB" w:rsidRDefault="00A547EB" w:rsidP="005D5C09">
            <w:pPr>
              <w:cnfStyle w:val="000000100000" w:firstRow="0" w:lastRow="0" w:firstColumn="0" w:lastColumn="0" w:oddVBand="0" w:evenVBand="0" w:oddHBand="1" w:evenHBand="0" w:firstRowFirstColumn="0" w:firstRowLastColumn="0" w:lastRowFirstColumn="0" w:lastRowLastColumn="0"/>
            </w:pPr>
            <w:r>
              <w:t>Gedurende een training moeten de volgende variabelen kunnen worden opgeslagen in een database:</w:t>
            </w:r>
            <w:ins w:id="6" w:author="Timo Lesterhuis" w:date="2016-06-03T16:07:00Z">
              <w:r w:rsidR="005578C1">
                <w:t xml:space="preserve"> </w:t>
              </w:r>
              <w:r w:rsidR="005578C1">
                <w:sym w:font="Wingdings" w:char="F0E0"/>
              </w:r>
              <w:r w:rsidR="005578C1">
                <w:t xml:space="preserve"> zie SQL table designs</w:t>
              </w:r>
            </w:ins>
          </w:p>
          <w:p w14:paraId="51DA7712" w14:textId="77777777" w:rsidR="00A547EB" w:rsidRDefault="00A547EB" w:rsidP="00E34B3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Datum</w:t>
            </w:r>
          </w:p>
          <w:p w14:paraId="4516C2BC" w14:textId="77777777" w:rsidR="00A547EB" w:rsidRDefault="00A547EB" w:rsidP="00E34B3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Naam training (eventueel) / ID-code</w:t>
            </w:r>
          </w:p>
          <w:p w14:paraId="15396DEE" w14:textId="77777777" w:rsidR="00A547EB" w:rsidRDefault="00A547EB" w:rsidP="00E34B3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Naam oefening (per oefening)</w:t>
            </w:r>
          </w:p>
          <w:p w14:paraId="573B0FD0" w14:textId="77777777" w:rsidR="00A547EB" w:rsidRDefault="00A547EB" w:rsidP="00E34B3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Aantal setjes</w:t>
            </w:r>
          </w:p>
          <w:p w14:paraId="0FDA7BED" w14:textId="77777777" w:rsidR="00A547EB" w:rsidRDefault="00A547EB" w:rsidP="00E34B3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Aantal herhalingen</w:t>
            </w:r>
          </w:p>
        </w:tc>
        <w:tc>
          <w:tcPr>
            <w:tcW w:w="1083" w:type="dxa"/>
          </w:tcPr>
          <w:p w14:paraId="4BD0F303" w14:textId="77777777"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14:paraId="7454814D" w14:textId="77777777" w:rsidTr="00A547EB">
        <w:tc>
          <w:tcPr>
            <w:cnfStyle w:val="001000000000" w:firstRow="0" w:lastRow="0" w:firstColumn="1" w:lastColumn="0" w:oddVBand="0" w:evenVBand="0" w:oddHBand="0" w:evenHBand="0" w:firstRowFirstColumn="0" w:firstRowLastColumn="0" w:lastRowFirstColumn="0" w:lastRowLastColumn="0"/>
            <w:tcW w:w="1696" w:type="dxa"/>
          </w:tcPr>
          <w:p w14:paraId="7F69C723" w14:textId="77777777" w:rsidR="00A547EB" w:rsidRDefault="00A547EB" w:rsidP="00A547EB">
            <w:r>
              <w:t>Func.2</w:t>
            </w:r>
          </w:p>
        </w:tc>
        <w:tc>
          <w:tcPr>
            <w:tcW w:w="6237" w:type="dxa"/>
          </w:tcPr>
          <w:p w14:paraId="18099622" w14:textId="77777777" w:rsidR="00A547EB" w:rsidRPr="00E34B31" w:rsidRDefault="00A547EB" w:rsidP="005D5C09">
            <w:pPr>
              <w:cnfStyle w:val="000000000000" w:firstRow="0" w:lastRow="0" w:firstColumn="0" w:lastColumn="0" w:oddVBand="0" w:evenVBand="0" w:oddHBand="0" w:evenHBand="0" w:firstRowFirstColumn="0" w:firstRowLastColumn="0" w:lastRowFirstColumn="0" w:lastRowLastColumn="0"/>
            </w:pPr>
            <w:r>
              <w:t xml:space="preserve">Alle variabelen genoemd onder </w:t>
            </w:r>
            <w:r>
              <w:rPr>
                <w:b/>
              </w:rPr>
              <w:t xml:space="preserve">Func.1 </w:t>
            </w:r>
            <w:r>
              <w:t>moeten voor de gebruiker aanpasbaar zijn.</w:t>
            </w:r>
            <w:ins w:id="7" w:author="Timo Lesterhuis" w:date="2016-06-03T16:07:00Z">
              <w:r w:rsidR="005578C1">
                <w:t xml:space="preserve"> </w:t>
              </w:r>
              <w:r w:rsidR="005578C1">
                <w:sym w:font="Wingdings" w:char="F0E0"/>
              </w:r>
              <w:r w:rsidR="005578C1">
                <w:t xml:space="preserve"> via commands &amp; in combinatie met command line utilities</w:t>
              </w:r>
            </w:ins>
          </w:p>
        </w:tc>
        <w:tc>
          <w:tcPr>
            <w:tcW w:w="1083" w:type="dxa"/>
          </w:tcPr>
          <w:p w14:paraId="42D1591D" w14:textId="77777777"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w:t>
            </w:r>
          </w:p>
        </w:tc>
      </w:tr>
      <w:tr w:rsidR="00A547EB" w14:paraId="0D30B914"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F16A05" w14:textId="77777777" w:rsidR="00A547EB" w:rsidRDefault="00A547EB" w:rsidP="00A547EB">
            <w:r>
              <w:t>Func.3</w:t>
            </w:r>
          </w:p>
        </w:tc>
        <w:tc>
          <w:tcPr>
            <w:tcW w:w="6237" w:type="dxa"/>
          </w:tcPr>
          <w:p w14:paraId="107D362F" w14:textId="510C1CCB" w:rsidR="00A547EB" w:rsidRDefault="00A547EB" w:rsidP="005D5C09">
            <w:pPr>
              <w:cnfStyle w:val="000000100000" w:firstRow="0" w:lastRow="0" w:firstColumn="0" w:lastColumn="0" w:oddVBand="0" w:evenVBand="0" w:oddHBand="1" w:evenHBand="0" w:firstRowFirstColumn="0" w:firstRowLastColumn="0" w:lastRowFirstColumn="0" w:lastRowLastColumn="0"/>
            </w:pPr>
            <w:r>
              <w:t>Het gewicht &amp; aantal herhalingen (</w:t>
            </w:r>
            <w:r>
              <w:rPr>
                <w:b/>
              </w:rPr>
              <w:t>Func.1</w:t>
            </w:r>
            <w:r>
              <w:t>) moet per set aanpasbaar zijn.</w:t>
            </w:r>
            <w:ins w:id="8" w:author="Timo Lesterhuis" w:date="2016-06-03T16:08:00Z">
              <w:r w:rsidR="005578C1">
                <w:t xml:space="preserve"> (‘/set’ command, of via </w:t>
              </w:r>
            </w:ins>
            <w:ins w:id="9" w:author="Timo Lesterhuis" w:date="2016-06-03T16:16:00Z">
              <w:r w:rsidR="00E31BD5">
                <w:t>inline keyboard? (of combinatie?)</w:t>
              </w:r>
            </w:ins>
            <w:bookmarkStart w:id="10" w:name="_GoBack"/>
            <w:bookmarkEnd w:id="10"/>
          </w:p>
        </w:tc>
        <w:tc>
          <w:tcPr>
            <w:tcW w:w="1083" w:type="dxa"/>
          </w:tcPr>
          <w:p w14:paraId="2E945FEC" w14:textId="77777777"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14:paraId="5F7CF254" w14:textId="77777777" w:rsidTr="00A547EB">
        <w:tc>
          <w:tcPr>
            <w:cnfStyle w:val="001000000000" w:firstRow="0" w:lastRow="0" w:firstColumn="1" w:lastColumn="0" w:oddVBand="0" w:evenVBand="0" w:oddHBand="0" w:evenHBand="0" w:firstRowFirstColumn="0" w:firstRowLastColumn="0" w:lastRowFirstColumn="0" w:lastRowLastColumn="0"/>
            <w:tcW w:w="1696" w:type="dxa"/>
          </w:tcPr>
          <w:p w14:paraId="2138EDAA" w14:textId="77777777" w:rsidR="00A547EB" w:rsidRDefault="00A547EB" w:rsidP="00A547EB">
            <w:r>
              <w:t>Func.4</w:t>
            </w:r>
          </w:p>
        </w:tc>
        <w:tc>
          <w:tcPr>
            <w:tcW w:w="6237" w:type="dxa"/>
          </w:tcPr>
          <w:p w14:paraId="20024B7B" w14:textId="77777777" w:rsidR="00A547EB" w:rsidRDefault="00A547EB" w:rsidP="005D5C09">
            <w:pPr>
              <w:cnfStyle w:val="000000000000" w:firstRow="0" w:lastRow="0" w:firstColumn="0" w:lastColumn="0" w:oddVBand="0" w:evenVBand="0" w:oddHBand="0" w:evenHBand="0" w:firstRowFirstColumn="0" w:firstRowLastColumn="0" w:lastRowFirstColumn="0" w:lastRowLastColumn="0"/>
            </w:pPr>
            <w:r>
              <w:t>De gebruiker moet de mogelijkheid hebben om gegevens te verwijderen uit de database.</w:t>
            </w:r>
          </w:p>
        </w:tc>
        <w:tc>
          <w:tcPr>
            <w:tcW w:w="1083" w:type="dxa"/>
          </w:tcPr>
          <w:p w14:paraId="1316746B" w14:textId="77777777"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2</w:t>
            </w:r>
          </w:p>
        </w:tc>
      </w:tr>
      <w:tr w:rsidR="00A547EB" w14:paraId="19F52EEC"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76968F7" w14:textId="77777777" w:rsidR="00A547EB" w:rsidRDefault="00A547EB" w:rsidP="00A547EB">
            <w:r>
              <w:t>Func.5</w:t>
            </w:r>
          </w:p>
        </w:tc>
        <w:tc>
          <w:tcPr>
            <w:tcW w:w="6237" w:type="dxa"/>
          </w:tcPr>
          <w:p w14:paraId="01ECAD84" w14:textId="77777777" w:rsidR="00A547EB" w:rsidRDefault="00A547EB" w:rsidP="00BD5446">
            <w:pPr>
              <w:cnfStyle w:val="000000100000" w:firstRow="0" w:lastRow="0" w:firstColumn="0" w:lastColumn="0" w:oddVBand="0" w:evenVBand="0" w:oddHBand="1" w:evenHBand="0" w:firstRowFirstColumn="0" w:firstRowLastColumn="0" w:lastRowFirstColumn="0" w:lastRowLastColumn="0"/>
            </w:pPr>
            <w:r>
              <w:t>De gebruiker kan zijn schema’s opslaan in een database.</w:t>
            </w:r>
          </w:p>
        </w:tc>
        <w:tc>
          <w:tcPr>
            <w:tcW w:w="1083" w:type="dxa"/>
          </w:tcPr>
          <w:p w14:paraId="6FC95600" w14:textId="77777777"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2</w:t>
            </w:r>
          </w:p>
        </w:tc>
      </w:tr>
      <w:tr w:rsidR="00A547EB" w14:paraId="6A6B921F" w14:textId="77777777" w:rsidTr="00A547EB">
        <w:tc>
          <w:tcPr>
            <w:cnfStyle w:val="001000000000" w:firstRow="0" w:lastRow="0" w:firstColumn="1" w:lastColumn="0" w:oddVBand="0" w:evenVBand="0" w:oddHBand="0" w:evenHBand="0" w:firstRowFirstColumn="0" w:firstRowLastColumn="0" w:lastRowFirstColumn="0" w:lastRowLastColumn="0"/>
            <w:tcW w:w="1696" w:type="dxa"/>
          </w:tcPr>
          <w:p w14:paraId="6E15D3F2" w14:textId="77777777" w:rsidR="00A547EB" w:rsidRDefault="00A547EB" w:rsidP="00A547EB">
            <w:r>
              <w:t>Func.6</w:t>
            </w:r>
          </w:p>
        </w:tc>
        <w:tc>
          <w:tcPr>
            <w:tcW w:w="6237" w:type="dxa"/>
          </w:tcPr>
          <w:p w14:paraId="5670DE4D" w14:textId="77777777" w:rsidR="00A547EB" w:rsidRDefault="00A547EB" w:rsidP="00BD5446">
            <w:pPr>
              <w:cnfStyle w:val="000000000000" w:firstRow="0" w:lastRow="0" w:firstColumn="0" w:lastColumn="0" w:oddVBand="0" w:evenVBand="0" w:oddHBand="0" w:evenHBand="0" w:firstRowFirstColumn="0" w:firstRowLastColumn="0" w:lastRowFirstColumn="0" w:lastRowLastColumn="0"/>
            </w:pPr>
            <w:r>
              <w:t>De gebruiker kan tot 6 schema’s onder snelkoppelingen plaatsen voor makkelijke toegang.</w:t>
            </w:r>
          </w:p>
        </w:tc>
        <w:tc>
          <w:tcPr>
            <w:tcW w:w="1083" w:type="dxa"/>
          </w:tcPr>
          <w:p w14:paraId="430D25AF" w14:textId="77777777"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2</w:t>
            </w:r>
          </w:p>
        </w:tc>
      </w:tr>
      <w:tr w:rsidR="00A547EB" w14:paraId="339C03D7"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D1B083" w14:textId="77777777" w:rsidR="00A547EB" w:rsidRDefault="00A547EB" w:rsidP="00A547EB">
            <w:r>
              <w:t>Func.7</w:t>
            </w:r>
          </w:p>
        </w:tc>
        <w:tc>
          <w:tcPr>
            <w:tcW w:w="6237" w:type="dxa"/>
          </w:tcPr>
          <w:p w14:paraId="766D7817" w14:textId="77777777" w:rsidR="00A547EB" w:rsidRDefault="00A547EB" w:rsidP="00BD5446">
            <w:pPr>
              <w:cnfStyle w:val="000000100000" w:firstRow="0" w:lastRow="0" w:firstColumn="0" w:lastColumn="0" w:oddVBand="0" w:evenVBand="0" w:oddHBand="1" w:evenHBand="0" w:firstRowFirstColumn="0" w:firstRowLastColumn="0" w:lastRowFirstColumn="0" w:lastRowLastColumn="0"/>
            </w:pPr>
            <w:r>
              <w:t>De gebruiker kan per oefening het aantal sets dat de voorlaatste keer gedaan is terugvinden.</w:t>
            </w:r>
          </w:p>
        </w:tc>
        <w:tc>
          <w:tcPr>
            <w:tcW w:w="1083" w:type="dxa"/>
          </w:tcPr>
          <w:p w14:paraId="60A4F6C6" w14:textId="77777777"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14:paraId="6345AE76" w14:textId="77777777" w:rsidTr="00A547EB">
        <w:tc>
          <w:tcPr>
            <w:cnfStyle w:val="001000000000" w:firstRow="0" w:lastRow="0" w:firstColumn="1" w:lastColumn="0" w:oddVBand="0" w:evenVBand="0" w:oddHBand="0" w:evenHBand="0" w:firstRowFirstColumn="0" w:firstRowLastColumn="0" w:lastRowFirstColumn="0" w:lastRowLastColumn="0"/>
            <w:tcW w:w="1696" w:type="dxa"/>
          </w:tcPr>
          <w:p w14:paraId="034C16E4" w14:textId="77777777" w:rsidR="00A547EB" w:rsidRDefault="00A547EB" w:rsidP="00A547EB">
            <w:r>
              <w:t>Func.8</w:t>
            </w:r>
          </w:p>
        </w:tc>
        <w:tc>
          <w:tcPr>
            <w:tcW w:w="6237" w:type="dxa"/>
          </w:tcPr>
          <w:p w14:paraId="1916DCC2" w14:textId="77777777" w:rsidR="00A547EB" w:rsidRDefault="00A547EB" w:rsidP="00BD5446">
            <w:pPr>
              <w:cnfStyle w:val="000000000000" w:firstRow="0" w:lastRow="0" w:firstColumn="0" w:lastColumn="0" w:oddVBand="0" w:evenVBand="0" w:oddHBand="0" w:evenHBand="0" w:firstRowFirstColumn="0" w:firstRowLastColumn="0" w:lastRowFirstColumn="0" w:lastRowLastColumn="0"/>
            </w:pPr>
            <w:r>
              <w:t>De gebruiker kan per oefening het aantal herhalingen dat de voorlaatste keer gedaan is terugvinden.</w:t>
            </w:r>
          </w:p>
        </w:tc>
        <w:tc>
          <w:tcPr>
            <w:tcW w:w="1083" w:type="dxa"/>
          </w:tcPr>
          <w:p w14:paraId="1D1FAD3D" w14:textId="77777777"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w:t>
            </w:r>
          </w:p>
        </w:tc>
      </w:tr>
      <w:tr w:rsidR="00A547EB" w14:paraId="23F2CA14"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42D2A4" w14:textId="77777777" w:rsidR="00A547EB" w:rsidRDefault="00A547EB" w:rsidP="00A547EB">
            <w:r>
              <w:t>Func.9</w:t>
            </w:r>
          </w:p>
        </w:tc>
        <w:tc>
          <w:tcPr>
            <w:tcW w:w="6237" w:type="dxa"/>
          </w:tcPr>
          <w:p w14:paraId="35979507" w14:textId="77777777" w:rsidR="00A547EB" w:rsidRDefault="00A547EB" w:rsidP="00BD5446">
            <w:pPr>
              <w:cnfStyle w:val="000000100000" w:firstRow="0" w:lastRow="0" w:firstColumn="0" w:lastColumn="0" w:oddVBand="0" w:evenVBand="0" w:oddHBand="1" w:evenHBand="0" w:firstRowFirstColumn="0" w:firstRowLastColumn="0" w:lastRowFirstColumn="0" w:lastRowLastColumn="0"/>
            </w:pPr>
            <w:r>
              <w:t>De gebruiker kan per oefening het gewicht dat de voorlaatste keer gebruikt is terugvinden.</w:t>
            </w:r>
          </w:p>
        </w:tc>
        <w:tc>
          <w:tcPr>
            <w:tcW w:w="1083" w:type="dxa"/>
          </w:tcPr>
          <w:p w14:paraId="133CF0E9" w14:textId="77777777"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14:paraId="7FEFA13A" w14:textId="77777777" w:rsidTr="00A547EB">
        <w:tc>
          <w:tcPr>
            <w:cnfStyle w:val="001000000000" w:firstRow="0" w:lastRow="0" w:firstColumn="1" w:lastColumn="0" w:oddVBand="0" w:evenVBand="0" w:oddHBand="0" w:evenHBand="0" w:firstRowFirstColumn="0" w:firstRowLastColumn="0" w:lastRowFirstColumn="0" w:lastRowLastColumn="0"/>
            <w:tcW w:w="1696" w:type="dxa"/>
          </w:tcPr>
          <w:p w14:paraId="343F13EB" w14:textId="77777777" w:rsidR="00A547EB" w:rsidRDefault="00A547EB" w:rsidP="00A547EB">
            <w:r>
              <w:t>Func.10</w:t>
            </w:r>
          </w:p>
        </w:tc>
        <w:tc>
          <w:tcPr>
            <w:tcW w:w="6237" w:type="dxa"/>
          </w:tcPr>
          <w:p w14:paraId="72EBF01D" w14:textId="77777777" w:rsidR="00A547EB" w:rsidRDefault="00A547EB" w:rsidP="00BD5446">
            <w:pPr>
              <w:cnfStyle w:val="000000000000" w:firstRow="0" w:lastRow="0" w:firstColumn="0" w:lastColumn="0" w:oddVBand="0" w:evenVBand="0" w:oddHBand="0" w:evenHBand="0" w:firstRowFirstColumn="0" w:firstRowLastColumn="0" w:lastRowFirstColumn="0" w:lastRowLastColumn="0"/>
            </w:pPr>
            <w:r>
              <w:t>De gebruiker kan de oefeningen die de voorlaatste keer uitgevoerd zijn terugvinden.</w:t>
            </w:r>
          </w:p>
        </w:tc>
        <w:tc>
          <w:tcPr>
            <w:tcW w:w="1083" w:type="dxa"/>
          </w:tcPr>
          <w:p w14:paraId="60678F41" w14:textId="77777777"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w:t>
            </w:r>
          </w:p>
        </w:tc>
      </w:tr>
      <w:tr w:rsidR="00A547EB" w14:paraId="17A5975C"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092E80" w14:textId="77777777" w:rsidR="00A547EB" w:rsidRDefault="00A547EB" w:rsidP="00A547EB">
            <w:r>
              <w:t>Func.11</w:t>
            </w:r>
          </w:p>
        </w:tc>
        <w:tc>
          <w:tcPr>
            <w:tcW w:w="6237" w:type="dxa"/>
          </w:tcPr>
          <w:p w14:paraId="2649A4DE" w14:textId="77777777" w:rsidR="00A547EB" w:rsidRDefault="00A547EB" w:rsidP="00BD5446">
            <w:pPr>
              <w:cnfStyle w:val="000000100000" w:firstRow="0" w:lastRow="0" w:firstColumn="0" w:lastColumn="0" w:oddVBand="0" w:evenVBand="0" w:oddHBand="1" w:evenHBand="0" w:firstRowFirstColumn="0" w:firstRowLastColumn="0" w:lastRowFirstColumn="0" w:lastRowLastColumn="0"/>
            </w:pPr>
            <w:r>
              <w:t>De gebruiker kan per oefening het zwaarste gewicht dat gebruikt is terugvinden. (1RM)</w:t>
            </w:r>
          </w:p>
        </w:tc>
        <w:tc>
          <w:tcPr>
            <w:tcW w:w="1083" w:type="dxa"/>
          </w:tcPr>
          <w:p w14:paraId="72468D3F" w14:textId="77777777"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14:paraId="169D6A6F" w14:textId="77777777" w:rsidTr="00A547EB">
        <w:tc>
          <w:tcPr>
            <w:cnfStyle w:val="001000000000" w:firstRow="0" w:lastRow="0" w:firstColumn="1" w:lastColumn="0" w:oddVBand="0" w:evenVBand="0" w:oddHBand="0" w:evenHBand="0" w:firstRowFirstColumn="0" w:firstRowLastColumn="0" w:lastRowFirstColumn="0" w:lastRowLastColumn="0"/>
            <w:tcW w:w="1696" w:type="dxa"/>
          </w:tcPr>
          <w:p w14:paraId="46AC666F" w14:textId="77777777" w:rsidR="00A547EB" w:rsidRDefault="00A547EB" w:rsidP="00A547EB">
            <w:r>
              <w:t>Func.12</w:t>
            </w:r>
          </w:p>
        </w:tc>
        <w:tc>
          <w:tcPr>
            <w:tcW w:w="6237" w:type="dxa"/>
          </w:tcPr>
          <w:p w14:paraId="5EE28B23" w14:textId="77777777" w:rsidR="00A547EB" w:rsidRDefault="00A547EB" w:rsidP="00BD5446">
            <w:pPr>
              <w:cnfStyle w:val="000000000000" w:firstRow="0" w:lastRow="0" w:firstColumn="0" w:lastColumn="0" w:oddVBand="0" w:evenVBand="0" w:oddHBand="0" w:evenHBand="0" w:firstRowFirstColumn="0" w:firstRowLastColumn="0" w:lastRowFirstColumn="0" w:lastRowLastColumn="0"/>
            </w:pPr>
            <w:r>
              <w:t>De gebruiker kan een gewicht als percentage van zijn 1RM berekenen.</w:t>
            </w:r>
          </w:p>
        </w:tc>
        <w:tc>
          <w:tcPr>
            <w:tcW w:w="1083" w:type="dxa"/>
          </w:tcPr>
          <w:p w14:paraId="34009D40" w14:textId="77777777"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2</w:t>
            </w:r>
          </w:p>
        </w:tc>
      </w:tr>
      <w:tr w:rsidR="00A547EB" w14:paraId="0014685C"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08D10F" w14:textId="77777777" w:rsidR="00A547EB" w:rsidRDefault="00A547EB" w:rsidP="00A547EB">
            <w:r>
              <w:t>Func.13</w:t>
            </w:r>
          </w:p>
        </w:tc>
        <w:tc>
          <w:tcPr>
            <w:tcW w:w="6237" w:type="dxa"/>
          </w:tcPr>
          <w:p w14:paraId="5D48F0C8" w14:textId="77777777" w:rsidR="00A547EB" w:rsidRDefault="00A547EB" w:rsidP="00BD5446">
            <w:pPr>
              <w:cnfStyle w:val="000000100000" w:firstRow="0" w:lastRow="0" w:firstColumn="0" w:lastColumn="0" w:oddVBand="0" w:evenVBand="0" w:oddHBand="1" w:evenHBand="0" w:firstRowFirstColumn="0" w:firstRowLastColumn="0" w:lastRowFirstColumn="0" w:lastRowLastColumn="0"/>
            </w:pPr>
            <w:r>
              <w:t>Alleen de SysAdmin kan gebruik maken van SQL statements.</w:t>
            </w:r>
            <w:ins w:id="11" w:author="Timo Lesterhuis" w:date="2016-06-03T16:09:00Z">
              <w:r w:rsidR="005578C1">
                <w:t xml:space="preserve"> </w:t>
              </w:r>
              <w:r w:rsidR="005578C1">
                <w:sym w:font="Wingdings" w:char="F0E0"/>
              </w:r>
              <w:r w:rsidR="005578C1">
                <w:t xml:space="preserve"> password bij nodig</w:t>
              </w:r>
            </w:ins>
          </w:p>
        </w:tc>
        <w:tc>
          <w:tcPr>
            <w:tcW w:w="1083" w:type="dxa"/>
          </w:tcPr>
          <w:p w14:paraId="524A1BAC" w14:textId="77777777"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14:paraId="5F4A819B" w14:textId="77777777" w:rsidTr="00A547EB">
        <w:tc>
          <w:tcPr>
            <w:cnfStyle w:val="001000000000" w:firstRow="0" w:lastRow="0" w:firstColumn="1" w:lastColumn="0" w:oddVBand="0" w:evenVBand="0" w:oddHBand="0" w:evenHBand="0" w:firstRowFirstColumn="0" w:firstRowLastColumn="0" w:lastRowFirstColumn="0" w:lastRowLastColumn="0"/>
            <w:tcW w:w="1696" w:type="dxa"/>
          </w:tcPr>
          <w:p w14:paraId="29F440DA" w14:textId="77777777" w:rsidR="00A547EB" w:rsidRDefault="00A547EB" w:rsidP="00A547EB">
            <w:r>
              <w:t>Opt.1</w:t>
            </w:r>
          </w:p>
        </w:tc>
        <w:tc>
          <w:tcPr>
            <w:tcW w:w="6237" w:type="dxa"/>
          </w:tcPr>
          <w:p w14:paraId="1A68C437" w14:textId="77777777" w:rsidR="00A547EB" w:rsidRDefault="00A547EB" w:rsidP="00BD5446">
            <w:pPr>
              <w:cnfStyle w:val="000000000000" w:firstRow="0" w:lastRow="0" w:firstColumn="0" w:lastColumn="0" w:oddVBand="0" w:evenVBand="0" w:oddHBand="0" w:evenHBand="0" w:firstRowFirstColumn="0" w:firstRowLastColumn="0" w:lastRowFirstColumn="0" w:lastRowLastColumn="0"/>
            </w:pPr>
            <w:r>
              <w:t>De gebruiker kan herinneringen instellen voor trainingen.</w:t>
            </w:r>
          </w:p>
        </w:tc>
        <w:tc>
          <w:tcPr>
            <w:tcW w:w="1083" w:type="dxa"/>
          </w:tcPr>
          <w:p w14:paraId="403C2B00" w14:textId="77777777"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2</w:t>
            </w:r>
          </w:p>
        </w:tc>
      </w:tr>
      <w:tr w:rsidR="00A547EB" w14:paraId="18A1E566"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5AF2A5" w14:textId="77777777" w:rsidR="00A547EB" w:rsidRDefault="00A547EB" w:rsidP="00A547EB">
            <w:r>
              <w:t>Opt.2</w:t>
            </w:r>
          </w:p>
        </w:tc>
        <w:tc>
          <w:tcPr>
            <w:tcW w:w="6237" w:type="dxa"/>
          </w:tcPr>
          <w:p w14:paraId="641B8DE3" w14:textId="77777777" w:rsidR="00A547EB" w:rsidRDefault="00A547EB" w:rsidP="00BD5446">
            <w:pPr>
              <w:cnfStyle w:val="000000100000" w:firstRow="0" w:lastRow="0" w:firstColumn="0" w:lastColumn="0" w:oddVBand="0" w:evenVBand="0" w:oddHBand="1" w:evenHBand="0" w:firstRowFirstColumn="0" w:firstRowLastColumn="0" w:lastRowFirstColumn="0" w:lastRowLastColumn="0"/>
            </w:pPr>
            <w:r>
              <w:t xml:space="preserve">De gebruiker kan een voor gedefinieerd schema (zoals Smolov) inprogrammeren. </w:t>
            </w:r>
            <w:ins w:id="12" w:author="Timo Lesterhuis" w:date="2016-06-03T16:10:00Z">
              <w:r w:rsidR="005578C1">
                <w:sym w:font="Wingdings" w:char="F0E0"/>
              </w:r>
              <w:r w:rsidR="005578C1">
                <w:t xml:space="preserve"> twee mogelijkheden: 1. Vaste combinatie van oefeningen (dan al niet in SuperSet vorm) 2. </w:t>
              </w:r>
            </w:ins>
            <w:ins w:id="13" w:author="Timo Lesterhuis" w:date="2016-06-03T16:11:00Z">
              <w:r w:rsidR="005578C1">
                <w:t>Vaste combinatie + predictie gewicht op basis van 1rm (zoals bij Smolov)</w:t>
              </w:r>
            </w:ins>
          </w:p>
        </w:tc>
        <w:tc>
          <w:tcPr>
            <w:tcW w:w="1083" w:type="dxa"/>
          </w:tcPr>
          <w:p w14:paraId="101F3787" w14:textId="77777777"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2</w:t>
            </w:r>
          </w:p>
        </w:tc>
      </w:tr>
      <w:tr w:rsidR="00A547EB" w14:paraId="600A31FC" w14:textId="77777777" w:rsidTr="00A547EB">
        <w:tc>
          <w:tcPr>
            <w:cnfStyle w:val="001000000000" w:firstRow="0" w:lastRow="0" w:firstColumn="1" w:lastColumn="0" w:oddVBand="0" w:evenVBand="0" w:oddHBand="0" w:evenHBand="0" w:firstRowFirstColumn="0" w:firstRowLastColumn="0" w:lastRowFirstColumn="0" w:lastRowLastColumn="0"/>
            <w:tcW w:w="1696" w:type="dxa"/>
          </w:tcPr>
          <w:p w14:paraId="15EA4C1B" w14:textId="77777777" w:rsidR="00A547EB" w:rsidRDefault="00A547EB" w:rsidP="00A547EB">
            <w:r>
              <w:t>Opt.3</w:t>
            </w:r>
          </w:p>
        </w:tc>
        <w:tc>
          <w:tcPr>
            <w:tcW w:w="6237" w:type="dxa"/>
          </w:tcPr>
          <w:p w14:paraId="58765750" w14:textId="77777777" w:rsidR="00A547EB" w:rsidRDefault="00A547EB" w:rsidP="00BD5446">
            <w:pPr>
              <w:cnfStyle w:val="000000000000" w:firstRow="0" w:lastRow="0" w:firstColumn="0" w:lastColumn="0" w:oddVBand="0" w:evenVBand="0" w:oddHBand="0" w:evenHBand="0" w:firstRowFirstColumn="0" w:firstRowLastColumn="0" w:lastRowFirstColumn="0" w:lastRowLastColumn="0"/>
            </w:pPr>
            <w:r>
              <w:t>De gebruiker kan per oefening een grafiekje laten maken met de gewichten die gebruikt zijn.</w:t>
            </w:r>
          </w:p>
        </w:tc>
        <w:tc>
          <w:tcPr>
            <w:tcW w:w="1083" w:type="dxa"/>
          </w:tcPr>
          <w:p w14:paraId="4F00780C" w14:textId="77777777"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2</w:t>
            </w:r>
          </w:p>
        </w:tc>
      </w:tr>
      <w:tr w:rsidR="00A547EB" w14:paraId="172E9132"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22C7149" w14:textId="77777777" w:rsidR="00A547EB" w:rsidRDefault="00A547EB" w:rsidP="00A547EB">
            <w:r>
              <w:t>Opt.4</w:t>
            </w:r>
          </w:p>
        </w:tc>
        <w:tc>
          <w:tcPr>
            <w:tcW w:w="6237" w:type="dxa"/>
          </w:tcPr>
          <w:p w14:paraId="7E029DBC" w14:textId="77777777" w:rsidR="00A547EB" w:rsidRDefault="00A547EB" w:rsidP="00254B31">
            <w:pPr>
              <w:cnfStyle w:val="000000100000" w:firstRow="0" w:lastRow="0" w:firstColumn="0" w:lastColumn="0" w:oddVBand="0" w:evenVBand="0" w:oddHBand="1" w:evenHBand="0" w:firstRowFirstColumn="0" w:firstRowLastColumn="0" w:lastRowFirstColumn="0" w:lastRowLastColumn="0"/>
            </w:pPr>
            <w:r>
              <w:t>De trainer kan toegang krijgen tot de gegevens van gebruikers, mits deze dit toestaan.</w:t>
            </w:r>
          </w:p>
        </w:tc>
        <w:tc>
          <w:tcPr>
            <w:tcW w:w="1083" w:type="dxa"/>
          </w:tcPr>
          <w:p w14:paraId="456A398C" w14:textId="77777777"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2</w:t>
            </w:r>
          </w:p>
        </w:tc>
      </w:tr>
      <w:tr w:rsidR="00A547EB" w14:paraId="3570BF9B" w14:textId="77777777" w:rsidTr="00A547EB">
        <w:tc>
          <w:tcPr>
            <w:cnfStyle w:val="001000000000" w:firstRow="0" w:lastRow="0" w:firstColumn="1" w:lastColumn="0" w:oddVBand="0" w:evenVBand="0" w:oddHBand="0" w:evenHBand="0" w:firstRowFirstColumn="0" w:firstRowLastColumn="0" w:lastRowFirstColumn="0" w:lastRowLastColumn="0"/>
            <w:tcW w:w="1696" w:type="dxa"/>
          </w:tcPr>
          <w:p w14:paraId="7084DCC4" w14:textId="77777777" w:rsidR="00A547EB" w:rsidRDefault="00A547EB" w:rsidP="00A547EB">
            <w:r>
              <w:t>Opt.5</w:t>
            </w:r>
          </w:p>
        </w:tc>
        <w:tc>
          <w:tcPr>
            <w:tcW w:w="6237" w:type="dxa"/>
          </w:tcPr>
          <w:p w14:paraId="34162E7C" w14:textId="77777777" w:rsidR="00A547EB" w:rsidRDefault="00A547EB" w:rsidP="00BD5446">
            <w:pPr>
              <w:cnfStyle w:val="000000000000" w:firstRow="0" w:lastRow="0" w:firstColumn="0" w:lastColumn="0" w:oddVBand="0" w:evenVBand="0" w:oddHBand="0" w:evenHBand="0" w:firstRowFirstColumn="0" w:firstRowLastColumn="0" w:lastRowFirstColumn="0" w:lastRowLastColumn="0"/>
            </w:pPr>
            <w:r>
              <w:t>De gebruiker kan een trainer machtigen om inzage te krijgen in de persoonlijke gegevens.</w:t>
            </w:r>
          </w:p>
        </w:tc>
        <w:tc>
          <w:tcPr>
            <w:tcW w:w="1083" w:type="dxa"/>
          </w:tcPr>
          <w:p w14:paraId="52021872" w14:textId="77777777"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2</w:t>
            </w:r>
          </w:p>
        </w:tc>
      </w:tr>
      <w:tr w:rsidR="00A547EB" w14:paraId="1F696CB1"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1737041" w14:textId="77777777" w:rsidR="00A547EB" w:rsidRDefault="00A547EB" w:rsidP="00A547EB"/>
        </w:tc>
        <w:tc>
          <w:tcPr>
            <w:tcW w:w="6237" w:type="dxa"/>
          </w:tcPr>
          <w:p w14:paraId="04A64A61" w14:textId="77777777" w:rsidR="00A547EB" w:rsidRDefault="00A547EB" w:rsidP="00BD5446">
            <w:pPr>
              <w:cnfStyle w:val="000000100000" w:firstRow="0" w:lastRow="0" w:firstColumn="0" w:lastColumn="0" w:oddVBand="0" w:evenVBand="0" w:oddHBand="1" w:evenHBand="0" w:firstRowFirstColumn="0" w:firstRowLastColumn="0" w:lastRowFirstColumn="0" w:lastRowLastColumn="0"/>
            </w:pPr>
          </w:p>
        </w:tc>
        <w:tc>
          <w:tcPr>
            <w:tcW w:w="1083" w:type="dxa"/>
          </w:tcPr>
          <w:p w14:paraId="7A8019C4" w14:textId="77777777"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p>
        </w:tc>
      </w:tr>
    </w:tbl>
    <w:p w14:paraId="2A7B78C6" w14:textId="77777777" w:rsidR="004F4E96" w:rsidRDefault="004F4E96" w:rsidP="005D5C09"/>
    <w:tbl>
      <w:tblPr>
        <w:tblStyle w:val="GridTable4-Accent1"/>
        <w:tblW w:w="0" w:type="auto"/>
        <w:tblLook w:val="04A0" w:firstRow="1" w:lastRow="0" w:firstColumn="1" w:lastColumn="0" w:noHBand="0" w:noVBand="1"/>
      </w:tblPr>
      <w:tblGrid>
        <w:gridCol w:w="1625"/>
        <w:gridCol w:w="6319"/>
        <w:gridCol w:w="1072"/>
      </w:tblGrid>
      <w:tr w:rsidR="00A547EB" w14:paraId="49042DEC" w14:textId="77777777" w:rsidTr="00A547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D51FCA" w14:textId="77777777" w:rsidR="00A547EB" w:rsidRDefault="00A547EB" w:rsidP="005D5C09">
            <w:r>
              <w:t>Command ID</w:t>
            </w:r>
          </w:p>
        </w:tc>
        <w:tc>
          <w:tcPr>
            <w:tcW w:w="6950" w:type="dxa"/>
          </w:tcPr>
          <w:p w14:paraId="54317CBF" w14:textId="77777777" w:rsidR="00A547EB" w:rsidRDefault="00A547EB" w:rsidP="005D5C09">
            <w:pPr>
              <w:cnfStyle w:val="100000000000" w:firstRow="1" w:lastRow="0" w:firstColumn="0" w:lastColumn="0" w:oddVBand="0" w:evenVBand="0" w:oddHBand="0" w:evenHBand="0" w:firstRowFirstColumn="0" w:firstRowLastColumn="0" w:lastRowFirstColumn="0" w:lastRowLastColumn="0"/>
            </w:pPr>
            <w:r>
              <w:t>Beschrijving</w:t>
            </w:r>
          </w:p>
        </w:tc>
        <w:tc>
          <w:tcPr>
            <w:tcW w:w="1078" w:type="dxa"/>
          </w:tcPr>
          <w:p w14:paraId="098B889A" w14:textId="77777777" w:rsidR="00A547EB" w:rsidRDefault="00A547EB" w:rsidP="005D5C09">
            <w:pPr>
              <w:cnfStyle w:val="100000000000" w:firstRow="1" w:lastRow="0" w:firstColumn="0" w:lastColumn="0" w:oddVBand="0" w:evenVBand="0" w:oddHBand="0" w:evenHBand="0" w:firstRowFirstColumn="0" w:firstRowLastColumn="0" w:lastRowFirstColumn="0" w:lastRowLastColumn="0"/>
            </w:pPr>
            <w:r>
              <w:t>Prioriteit</w:t>
            </w:r>
          </w:p>
        </w:tc>
      </w:tr>
      <w:tr w:rsidR="00A547EB" w14:paraId="2AC2A67E"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062967E" w14:textId="77777777" w:rsidR="00A547EB" w:rsidRDefault="00A547EB" w:rsidP="005D5C09">
            <w:r>
              <w:t>/start</w:t>
            </w:r>
          </w:p>
        </w:tc>
        <w:tc>
          <w:tcPr>
            <w:tcW w:w="6950" w:type="dxa"/>
          </w:tcPr>
          <w:p w14:paraId="21343EDC" w14:textId="77777777" w:rsidR="00A547EB" w:rsidRDefault="00A547EB" w:rsidP="005D5C09">
            <w:pPr>
              <w:cnfStyle w:val="000000100000" w:firstRow="0" w:lastRow="0" w:firstColumn="0" w:lastColumn="0" w:oddVBand="0" w:evenVBand="0" w:oddHBand="1" w:evenHBand="0" w:firstRowFirstColumn="0" w:firstRowLastColumn="0" w:lastRowFirstColumn="0" w:lastRowLastColumn="0"/>
            </w:pPr>
            <w:r>
              <w:t>Begin gesprek met telegram bot, krijg informatie over basis functionaliteit.</w:t>
            </w:r>
          </w:p>
        </w:tc>
        <w:tc>
          <w:tcPr>
            <w:tcW w:w="1078" w:type="dxa"/>
          </w:tcPr>
          <w:p w14:paraId="6C5C44A7" w14:textId="77777777"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14:paraId="316A7A46" w14:textId="77777777" w:rsidTr="00A547EB">
        <w:tc>
          <w:tcPr>
            <w:cnfStyle w:val="001000000000" w:firstRow="0" w:lastRow="0" w:firstColumn="1" w:lastColumn="0" w:oddVBand="0" w:evenVBand="0" w:oddHBand="0" w:evenHBand="0" w:firstRowFirstColumn="0" w:firstRowLastColumn="0" w:lastRowFirstColumn="0" w:lastRowLastColumn="0"/>
            <w:tcW w:w="988" w:type="dxa"/>
          </w:tcPr>
          <w:p w14:paraId="0879F1F0" w14:textId="77777777" w:rsidR="00A547EB" w:rsidRDefault="00A547EB" w:rsidP="005D5C09">
            <w:r>
              <w:t>/help</w:t>
            </w:r>
          </w:p>
        </w:tc>
        <w:tc>
          <w:tcPr>
            <w:tcW w:w="6950" w:type="dxa"/>
          </w:tcPr>
          <w:p w14:paraId="49434693" w14:textId="77777777" w:rsidR="00A547EB" w:rsidRDefault="00A547EB" w:rsidP="005D5C09">
            <w:pPr>
              <w:cnfStyle w:val="000000000000" w:firstRow="0" w:lastRow="0" w:firstColumn="0" w:lastColumn="0" w:oddVBand="0" w:evenVBand="0" w:oddHBand="0" w:evenHBand="0" w:firstRowFirstColumn="0" w:firstRowLastColumn="0" w:lastRowFirstColumn="0" w:lastRowLastColumn="0"/>
            </w:pPr>
            <w:r>
              <w:t>Overzicht van commands &amp; hun beschrijving.</w:t>
            </w:r>
          </w:p>
          <w:p w14:paraId="34F74CB2" w14:textId="77777777" w:rsidR="00A547EB" w:rsidRDefault="00A547EB" w:rsidP="0072507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Optioneel: /help &lt;Command ID&gt; </w:t>
            </w:r>
            <w:r>
              <w:sym w:font="Wingdings" w:char="F0E0"/>
            </w:r>
            <w:r>
              <w:t xml:space="preserve"> specifieke uitleg over command.</w:t>
            </w:r>
          </w:p>
        </w:tc>
        <w:tc>
          <w:tcPr>
            <w:tcW w:w="1078" w:type="dxa"/>
          </w:tcPr>
          <w:p w14:paraId="0E461399" w14:textId="77777777"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w:t>
            </w:r>
          </w:p>
        </w:tc>
      </w:tr>
      <w:tr w:rsidR="00A547EB" w14:paraId="02D0A00E"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CE190EA" w14:textId="77777777" w:rsidR="00A547EB" w:rsidRDefault="00A547EB" w:rsidP="005D5C09">
            <w:r>
              <w:t>/vorige</w:t>
            </w:r>
          </w:p>
        </w:tc>
        <w:tc>
          <w:tcPr>
            <w:tcW w:w="6950" w:type="dxa"/>
          </w:tcPr>
          <w:p w14:paraId="548157C5" w14:textId="77777777" w:rsidR="00A547EB" w:rsidRDefault="00A547EB" w:rsidP="005D5C09">
            <w:pPr>
              <w:cnfStyle w:val="000000100000" w:firstRow="0" w:lastRow="0" w:firstColumn="0" w:lastColumn="0" w:oddVBand="0" w:evenVBand="0" w:oddHBand="1" w:evenHBand="0" w:firstRowFirstColumn="0" w:firstRowLastColumn="0" w:lastRowFirstColumn="0" w:lastRowLastColumn="0"/>
            </w:pPr>
            <w:r>
              <w:t>/vorige &lt;oefeningNaam&gt;: krijg de datum + sets/reps/gewicht van de gevraagde oefening.</w:t>
            </w:r>
          </w:p>
        </w:tc>
        <w:tc>
          <w:tcPr>
            <w:tcW w:w="1078" w:type="dxa"/>
          </w:tcPr>
          <w:p w14:paraId="0110F697" w14:textId="77777777"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14:paraId="1C0ED904" w14:textId="77777777" w:rsidTr="00A547EB">
        <w:tc>
          <w:tcPr>
            <w:cnfStyle w:val="001000000000" w:firstRow="0" w:lastRow="0" w:firstColumn="1" w:lastColumn="0" w:oddVBand="0" w:evenVBand="0" w:oddHBand="0" w:evenHBand="0" w:firstRowFirstColumn="0" w:firstRowLastColumn="0" w:lastRowFirstColumn="0" w:lastRowLastColumn="0"/>
            <w:tcW w:w="988" w:type="dxa"/>
          </w:tcPr>
          <w:p w14:paraId="1898D81C" w14:textId="77777777" w:rsidR="00A547EB" w:rsidRDefault="00A547EB" w:rsidP="005D5C09">
            <w:r>
              <w:t>/begin</w:t>
            </w:r>
          </w:p>
        </w:tc>
        <w:tc>
          <w:tcPr>
            <w:tcW w:w="6950" w:type="dxa"/>
          </w:tcPr>
          <w:p w14:paraId="3AA770CA" w14:textId="77777777" w:rsidR="00A547EB" w:rsidRDefault="00A547EB" w:rsidP="005D5C09">
            <w:pPr>
              <w:cnfStyle w:val="000000000000" w:firstRow="0" w:lastRow="0" w:firstColumn="0" w:lastColumn="0" w:oddVBand="0" w:evenVBand="0" w:oddHBand="0" w:evenHBand="0" w:firstRowFirstColumn="0" w:firstRowLastColumn="0" w:lastRowFirstColumn="0" w:lastRowLastColumn="0"/>
            </w:pPr>
            <w:r>
              <w:t>/begin &lt;oefeningNaam&gt;: begin met het bijhouden van een oefening (alleen tijdens een training).</w:t>
            </w:r>
          </w:p>
        </w:tc>
        <w:tc>
          <w:tcPr>
            <w:tcW w:w="1078" w:type="dxa"/>
          </w:tcPr>
          <w:p w14:paraId="449ED2EE" w14:textId="77777777"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w:t>
            </w:r>
          </w:p>
        </w:tc>
      </w:tr>
      <w:tr w:rsidR="00A547EB" w14:paraId="59640FCA"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0A83F28" w14:textId="77777777" w:rsidR="00A547EB" w:rsidRDefault="00A547EB" w:rsidP="005D5C09">
            <w:r>
              <w:t>/einde</w:t>
            </w:r>
          </w:p>
        </w:tc>
        <w:tc>
          <w:tcPr>
            <w:tcW w:w="6950" w:type="dxa"/>
          </w:tcPr>
          <w:p w14:paraId="518B86B2" w14:textId="77777777" w:rsidR="00A547EB" w:rsidRPr="00725078" w:rsidRDefault="00A547EB" w:rsidP="005D5C09">
            <w:pPr>
              <w:cnfStyle w:val="000000100000" w:firstRow="0" w:lastRow="0" w:firstColumn="0" w:lastColumn="0" w:oddVBand="0" w:evenVBand="0" w:oddHBand="1" w:evenHBand="0" w:firstRowFirstColumn="0" w:firstRowLastColumn="0" w:lastRowFirstColumn="0" w:lastRowLastColumn="0"/>
            </w:pPr>
            <w:r>
              <w:t>Beëindig de oefening die momenteel wordt bijgehouden (</w:t>
            </w:r>
            <w:r>
              <w:rPr>
                <w:b/>
              </w:rPr>
              <w:t>/begin</w:t>
            </w:r>
            <w:r>
              <w:t>)</w:t>
            </w:r>
          </w:p>
        </w:tc>
        <w:tc>
          <w:tcPr>
            <w:tcW w:w="1078" w:type="dxa"/>
          </w:tcPr>
          <w:p w14:paraId="70BB3819" w14:textId="77777777"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14:paraId="32879F57" w14:textId="77777777" w:rsidTr="00A547EB">
        <w:tc>
          <w:tcPr>
            <w:cnfStyle w:val="001000000000" w:firstRow="0" w:lastRow="0" w:firstColumn="1" w:lastColumn="0" w:oddVBand="0" w:evenVBand="0" w:oddHBand="0" w:evenHBand="0" w:firstRowFirstColumn="0" w:firstRowLastColumn="0" w:lastRowFirstColumn="0" w:lastRowLastColumn="0"/>
            <w:tcW w:w="988" w:type="dxa"/>
          </w:tcPr>
          <w:p w14:paraId="6EBEAA32" w14:textId="77777777" w:rsidR="00A547EB" w:rsidRDefault="00A547EB" w:rsidP="005D5C09">
            <w:r>
              <w:t>/sql</w:t>
            </w:r>
          </w:p>
        </w:tc>
        <w:tc>
          <w:tcPr>
            <w:tcW w:w="6950" w:type="dxa"/>
          </w:tcPr>
          <w:p w14:paraId="23943CFF" w14:textId="77777777" w:rsidR="00A547EB" w:rsidRPr="00725078" w:rsidRDefault="00A547EB" w:rsidP="00725078">
            <w:pPr>
              <w:cnfStyle w:val="000000000000" w:firstRow="0" w:lastRow="0" w:firstColumn="0" w:lastColumn="0" w:oddVBand="0" w:evenVBand="0" w:oddHBand="0" w:evenHBand="0" w:firstRowFirstColumn="0" w:firstRowLastColumn="0" w:lastRowFirstColumn="0" w:lastRowLastColumn="0"/>
            </w:pPr>
            <w:r>
              <w:t xml:space="preserve">/sql &lt;statement&gt;: voer sql statement uit (alleen voor SysAdmin, komt ook niet voor in </w:t>
            </w:r>
            <w:r>
              <w:rPr>
                <w:b/>
              </w:rPr>
              <w:t>/help</w:t>
            </w:r>
            <w:r>
              <w:t xml:space="preserve"> lijstje met comands.</w:t>
            </w:r>
          </w:p>
        </w:tc>
        <w:tc>
          <w:tcPr>
            <w:tcW w:w="1078" w:type="dxa"/>
          </w:tcPr>
          <w:p w14:paraId="08F4CDCB" w14:textId="77777777"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w:t>
            </w:r>
          </w:p>
        </w:tc>
      </w:tr>
      <w:tr w:rsidR="00A547EB" w14:paraId="60967049"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7F8A818" w14:textId="77777777" w:rsidR="00A547EB" w:rsidRDefault="00A547EB" w:rsidP="005D5C09">
            <w:r>
              <w:t>/max</w:t>
            </w:r>
          </w:p>
        </w:tc>
        <w:tc>
          <w:tcPr>
            <w:tcW w:w="6950" w:type="dxa"/>
          </w:tcPr>
          <w:p w14:paraId="3955723E" w14:textId="77777777" w:rsidR="00A547EB" w:rsidRDefault="00A547EB" w:rsidP="00725078">
            <w:pPr>
              <w:cnfStyle w:val="000000100000" w:firstRow="0" w:lastRow="0" w:firstColumn="0" w:lastColumn="0" w:oddVBand="0" w:evenVBand="0" w:oddHBand="1" w:evenHBand="0" w:firstRowFirstColumn="0" w:firstRowLastColumn="0" w:lastRowFirstColumn="0" w:lastRowLastColumn="0"/>
            </w:pPr>
            <w:r>
              <w:t>/max &lt;oefeningNaam&gt;: maximale gewicht (+ reps) van de gevraagde oefening.</w:t>
            </w:r>
          </w:p>
        </w:tc>
        <w:tc>
          <w:tcPr>
            <w:tcW w:w="1078" w:type="dxa"/>
          </w:tcPr>
          <w:p w14:paraId="1E0C7FFB" w14:textId="77777777"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2</w:t>
            </w:r>
          </w:p>
        </w:tc>
      </w:tr>
      <w:tr w:rsidR="00A547EB" w14:paraId="117C419F" w14:textId="77777777" w:rsidTr="00A547EB">
        <w:tc>
          <w:tcPr>
            <w:cnfStyle w:val="001000000000" w:firstRow="0" w:lastRow="0" w:firstColumn="1" w:lastColumn="0" w:oddVBand="0" w:evenVBand="0" w:oddHBand="0" w:evenHBand="0" w:firstRowFirstColumn="0" w:firstRowLastColumn="0" w:lastRowFirstColumn="0" w:lastRowLastColumn="0"/>
            <w:tcW w:w="988" w:type="dxa"/>
          </w:tcPr>
          <w:p w14:paraId="065E91E4" w14:textId="77777777" w:rsidR="00A547EB" w:rsidRDefault="00A547EB" w:rsidP="005D5C09">
            <w:r>
              <w:t>/beginTraining</w:t>
            </w:r>
          </w:p>
        </w:tc>
        <w:tc>
          <w:tcPr>
            <w:tcW w:w="6950" w:type="dxa"/>
          </w:tcPr>
          <w:p w14:paraId="750F847C" w14:textId="77777777" w:rsidR="00A547EB" w:rsidRDefault="00A547EB" w:rsidP="00725078">
            <w:pPr>
              <w:cnfStyle w:val="000000000000" w:firstRow="0" w:lastRow="0" w:firstColumn="0" w:lastColumn="0" w:oddVBand="0" w:evenVBand="0" w:oddHBand="0" w:evenHBand="0" w:firstRowFirstColumn="0" w:firstRowLastColumn="0" w:lastRowFirstColumn="0" w:lastRowLastColumn="0"/>
            </w:pPr>
            <w:r>
              <w:t>Begin een training. Datum wordt vastgelegd.</w:t>
            </w:r>
          </w:p>
          <w:p w14:paraId="6F5A6CC6" w14:textId="77777777" w:rsidR="00A547EB" w:rsidRDefault="00A547EB" w:rsidP="00C6330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Optioneel: /beginTraining &lt;trainingNaam&gt; </w:t>
            </w:r>
            <w:r>
              <w:sym w:font="Wingdings" w:char="F0E0"/>
            </w:r>
            <w:r>
              <w:t xml:space="preserve"> voorgedefinieerde training.</w:t>
            </w:r>
          </w:p>
        </w:tc>
        <w:tc>
          <w:tcPr>
            <w:tcW w:w="1078" w:type="dxa"/>
          </w:tcPr>
          <w:p w14:paraId="7B0BDF23" w14:textId="77777777"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w:t>
            </w:r>
          </w:p>
        </w:tc>
      </w:tr>
      <w:tr w:rsidR="00A547EB" w14:paraId="08F49F49"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6EE26A2" w14:textId="77777777" w:rsidR="00A547EB" w:rsidRDefault="00A547EB" w:rsidP="005D5C09">
            <w:r>
              <w:t>/eindeTraining</w:t>
            </w:r>
          </w:p>
        </w:tc>
        <w:tc>
          <w:tcPr>
            <w:tcW w:w="6950" w:type="dxa"/>
          </w:tcPr>
          <w:p w14:paraId="594D05B1" w14:textId="77777777" w:rsidR="00A547EB" w:rsidRDefault="00A547EB" w:rsidP="00725078">
            <w:pPr>
              <w:cnfStyle w:val="000000100000" w:firstRow="0" w:lastRow="0" w:firstColumn="0" w:lastColumn="0" w:oddVBand="0" w:evenVBand="0" w:oddHBand="1" w:evenHBand="0" w:firstRowFirstColumn="0" w:firstRowLastColumn="0" w:lastRowFirstColumn="0" w:lastRowLastColumn="0"/>
            </w:pPr>
            <w:r>
              <w:t>Beëindig de huidige training (</w:t>
            </w:r>
            <w:r>
              <w:rPr>
                <w:b/>
              </w:rPr>
              <w:t>/beginTraining</w:t>
            </w:r>
            <w:r w:rsidRPr="00C63302">
              <w:t>)</w:t>
            </w:r>
            <w:r>
              <w:t>.</w:t>
            </w:r>
          </w:p>
        </w:tc>
        <w:tc>
          <w:tcPr>
            <w:tcW w:w="1078" w:type="dxa"/>
          </w:tcPr>
          <w:p w14:paraId="7AE04644" w14:textId="77777777"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14:paraId="0E1D96F4" w14:textId="77777777" w:rsidTr="00A547EB">
        <w:tc>
          <w:tcPr>
            <w:cnfStyle w:val="001000000000" w:firstRow="0" w:lastRow="0" w:firstColumn="1" w:lastColumn="0" w:oddVBand="0" w:evenVBand="0" w:oddHBand="0" w:evenHBand="0" w:firstRowFirstColumn="0" w:firstRowLastColumn="0" w:lastRowFirstColumn="0" w:lastRowLastColumn="0"/>
            <w:tcW w:w="988" w:type="dxa"/>
          </w:tcPr>
          <w:p w14:paraId="2B8F5B4F" w14:textId="77777777" w:rsidR="00A547EB" w:rsidRDefault="00A547EB" w:rsidP="005D5C09">
            <w:r>
              <w:t>/vorigeTraining</w:t>
            </w:r>
          </w:p>
        </w:tc>
        <w:tc>
          <w:tcPr>
            <w:tcW w:w="6950" w:type="dxa"/>
          </w:tcPr>
          <w:p w14:paraId="35AEAA7C" w14:textId="77777777" w:rsidR="00A547EB" w:rsidRDefault="00A547EB" w:rsidP="00725078">
            <w:pPr>
              <w:cnfStyle w:val="000000000000" w:firstRow="0" w:lastRow="0" w:firstColumn="0" w:lastColumn="0" w:oddVBand="0" w:evenVBand="0" w:oddHBand="0" w:evenHBand="0" w:firstRowFirstColumn="0" w:firstRowLastColumn="0" w:lastRowFirstColumn="0" w:lastRowLastColumn="0"/>
            </w:pPr>
            <w:r>
              <w:t>Krijg een overzicht van de vorige training (datum, oefeningen, sets/reps/gewicht).</w:t>
            </w:r>
          </w:p>
        </w:tc>
        <w:tc>
          <w:tcPr>
            <w:tcW w:w="1078" w:type="dxa"/>
          </w:tcPr>
          <w:p w14:paraId="08CF2726" w14:textId="77777777"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w:t>
            </w:r>
          </w:p>
        </w:tc>
      </w:tr>
      <w:tr w:rsidR="00A547EB" w14:paraId="466EF152"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34C052" w14:textId="77777777" w:rsidR="00A547EB" w:rsidRDefault="00A547EB" w:rsidP="005D5C09">
            <w:r>
              <w:t>/annuleer</w:t>
            </w:r>
          </w:p>
        </w:tc>
        <w:tc>
          <w:tcPr>
            <w:tcW w:w="6950" w:type="dxa"/>
          </w:tcPr>
          <w:p w14:paraId="22C2CDAD" w14:textId="77777777" w:rsidR="00A547EB" w:rsidRDefault="00A547EB" w:rsidP="00725078">
            <w:pPr>
              <w:cnfStyle w:val="000000100000" w:firstRow="0" w:lastRow="0" w:firstColumn="0" w:lastColumn="0" w:oddVBand="0" w:evenVBand="0" w:oddHBand="1" w:evenHBand="0" w:firstRowFirstColumn="0" w:firstRowLastColumn="0" w:lastRowFirstColumn="0" w:lastRowLastColumn="0"/>
            </w:pPr>
            <w:r>
              <w:t>Maakt einde aan huidige status, niks wordt opgeslagen.</w:t>
            </w:r>
          </w:p>
        </w:tc>
        <w:tc>
          <w:tcPr>
            <w:tcW w:w="1078" w:type="dxa"/>
          </w:tcPr>
          <w:p w14:paraId="26592F0E" w14:textId="77777777"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14:paraId="19B325B7" w14:textId="77777777" w:rsidTr="00A547EB">
        <w:tc>
          <w:tcPr>
            <w:cnfStyle w:val="001000000000" w:firstRow="0" w:lastRow="0" w:firstColumn="1" w:lastColumn="0" w:oddVBand="0" w:evenVBand="0" w:oddHBand="0" w:evenHBand="0" w:firstRowFirstColumn="0" w:firstRowLastColumn="0" w:lastRowFirstColumn="0" w:lastRowLastColumn="0"/>
            <w:tcW w:w="988" w:type="dxa"/>
          </w:tcPr>
          <w:p w14:paraId="292CAA56" w14:textId="77777777" w:rsidR="00A547EB" w:rsidRDefault="00A547EB" w:rsidP="005D5C09">
            <w:r>
              <w:t>/verwijder</w:t>
            </w:r>
          </w:p>
        </w:tc>
        <w:tc>
          <w:tcPr>
            <w:tcW w:w="6950" w:type="dxa"/>
          </w:tcPr>
          <w:p w14:paraId="318F6D06" w14:textId="77777777" w:rsidR="00A547EB" w:rsidRDefault="00A547EB" w:rsidP="00725078">
            <w:pPr>
              <w:cnfStyle w:val="000000000000" w:firstRow="0" w:lastRow="0" w:firstColumn="0" w:lastColumn="0" w:oddVBand="0" w:evenVBand="0" w:oddHBand="0" w:evenHBand="0" w:firstRowFirstColumn="0" w:firstRowLastColumn="0" w:lastRowFirstColumn="0" w:lastRowLastColumn="0"/>
            </w:pPr>
            <w:r>
              <w:t>Verwijder gehele account</w:t>
            </w:r>
          </w:p>
        </w:tc>
        <w:tc>
          <w:tcPr>
            <w:tcW w:w="1078" w:type="dxa"/>
          </w:tcPr>
          <w:p w14:paraId="66565977" w14:textId="77777777"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2</w:t>
            </w:r>
          </w:p>
        </w:tc>
      </w:tr>
      <w:tr w:rsidR="00A547EB" w14:paraId="7D779C25"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BA9E26" w14:textId="77777777" w:rsidR="00A547EB" w:rsidRDefault="00A547EB" w:rsidP="005D5C09">
            <w:r>
              <w:t>/wijzig</w:t>
            </w:r>
          </w:p>
        </w:tc>
        <w:tc>
          <w:tcPr>
            <w:tcW w:w="6950" w:type="dxa"/>
          </w:tcPr>
          <w:p w14:paraId="7A51C1E9" w14:textId="77777777" w:rsidR="00A547EB" w:rsidRDefault="00A547EB" w:rsidP="00725078">
            <w:pPr>
              <w:cnfStyle w:val="000000100000" w:firstRow="0" w:lastRow="0" w:firstColumn="0" w:lastColumn="0" w:oddVBand="0" w:evenVBand="0" w:oddHBand="1" w:evenHBand="0" w:firstRowFirstColumn="0" w:firstRowLastColumn="0" w:lastRowFirstColumn="0" w:lastRowLastColumn="0"/>
            </w:pPr>
            <w:r>
              <w:t xml:space="preserve">Wijzig gegevens in database (precieze invulling nog niet duidelijk) </w:t>
            </w:r>
            <w:r>
              <w:sym w:font="Wingdings" w:char="F0E0"/>
            </w:r>
            <w:r>
              <w:t xml:space="preserve"> customized keyboards?</w:t>
            </w:r>
          </w:p>
        </w:tc>
        <w:tc>
          <w:tcPr>
            <w:tcW w:w="1078" w:type="dxa"/>
          </w:tcPr>
          <w:p w14:paraId="2D890AFF" w14:textId="77777777"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2</w:t>
            </w:r>
          </w:p>
        </w:tc>
      </w:tr>
      <w:tr w:rsidR="00A547EB" w14:paraId="7CE44635" w14:textId="77777777" w:rsidTr="00A547EB">
        <w:tc>
          <w:tcPr>
            <w:cnfStyle w:val="001000000000" w:firstRow="0" w:lastRow="0" w:firstColumn="1" w:lastColumn="0" w:oddVBand="0" w:evenVBand="0" w:oddHBand="0" w:evenHBand="0" w:firstRowFirstColumn="0" w:firstRowLastColumn="0" w:lastRowFirstColumn="0" w:lastRowLastColumn="0"/>
            <w:tcW w:w="988" w:type="dxa"/>
          </w:tcPr>
          <w:p w14:paraId="70AE2A87" w14:textId="77777777" w:rsidR="00A547EB" w:rsidRDefault="00A547EB" w:rsidP="005D5C09">
            <w:r>
              <w:t>/schema</w:t>
            </w:r>
          </w:p>
        </w:tc>
        <w:tc>
          <w:tcPr>
            <w:tcW w:w="6950" w:type="dxa"/>
          </w:tcPr>
          <w:p w14:paraId="64A27D3E" w14:textId="77777777" w:rsidR="00A547EB" w:rsidRDefault="00A547EB" w:rsidP="00725078">
            <w:pPr>
              <w:cnfStyle w:val="000000000000" w:firstRow="0" w:lastRow="0" w:firstColumn="0" w:lastColumn="0" w:oddVBand="0" w:evenVBand="0" w:oddHBand="0" w:evenHBand="0" w:firstRowFirstColumn="0" w:firstRowLastColumn="0" w:lastRowFirstColumn="0" w:lastRowLastColumn="0"/>
            </w:pPr>
            <w:r>
              <w:t xml:space="preserve">Definieer / wijzig / lees uit /verwijder schema (precieze invulling nog onduidelijk </w:t>
            </w:r>
            <w:r>
              <w:sym w:font="Wingdings" w:char="F0E0"/>
            </w:r>
            <w:r>
              <w:t xml:space="preserve"> customized keyboards?). </w:t>
            </w:r>
          </w:p>
        </w:tc>
        <w:tc>
          <w:tcPr>
            <w:tcW w:w="1078" w:type="dxa"/>
          </w:tcPr>
          <w:p w14:paraId="48ABABA2" w14:textId="77777777"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2</w:t>
            </w:r>
          </w:p>
        </w:tc>
      </w:tr>
      <w:tr w:rsidR="00A547EB" w14:paraId="01DC2033"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C664FB8" w14:textId="77777777" w:rsidR="00A547EB" w:rsidRDefault="00A547EB" w:rsidP="005D5C09">
            <w:r>
              <w:t>/1rm</w:t>
            </w:r>
          </w:p>
        </w:tc>
        <w:tc>
          <w:tcPr>
            <w:tcW w:w="6950" w:type="dxa"/>
          </w:tcPr>
          <w:p w14:paraId="5C0D3868" w14:textId="77777777" w:rsidR="00A547EB" w:rsidRDefault="00A547EB" w:rsidP="00725078">
            <w:pPr>
              <w:cnfStyle w:val="000000100000" w:firstRow="0" w:lastRow="0" w:firstColumn="0" w:lastColumn="0" w:oddVBand="0" w:evenVBand="0" w:oddHBand="1" w:evenHBand="0" w:firstRowFirstColumn="0" w:firstRowLastColumn="0" w:lastRowFirstColumn="0" w:lastRowLastColumn="0"/>
            </w:pPr>
            <w:r>
              <w:t>krijg laatste/beste 1rm waarde(n) (voor gespecificeerde oefening).</w:t>
            </w:r>
          </w:p>
        </w:tc>
        <w:tc>
          <w:tcPr>
            <w:tcW w:w="1078" w:type="dxa"/>
          </w:tcPr>
          <w:p w14:paraId="0239E393" w14:textId="77777777"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2</w:t>
            </w:r>
          </w:p>
        </w:tc>
      </w:tr>
      <w:tr w:rsidR="00A547EB" w14:paraId="1D15CEE4" w14:textId="77777777" w:rsidTr="00A547EB">
        <w:tc>
          <w:tcPr>
            <w:cnfStyle w:val="001000000000" w:firstRow="0" w:lastRow="0" w:firstColumn="1" w:lastColumn="0" w:oddVBand="0" w:evenVBand="0" w:oddHBand="0" w:evenHBand="0" w:firstRowFirstColumn="0" w:firstRowLastColumn="0" w:lastRowFirstColumn="0" w:lastRowLastColumn="0"/>
            <w:tcW w:w="988" w:type="dxa"/>
          </w:tcPr>
          <w:p w14:paraId="74CBF4EE" w14:textId="77777777" w:rsidR="00A547EB" w:rsidRDefault="00A547EB" w:rsidP="005D5C09">
            <w:r>
              <w:t>/zoek</w:t>
            </w:r>
          </w:p>
        </w:tc>
        <w:tc>
          <w:tcPr>
            <w:tcW w:w="6950" w:type="dxa"/>
          </w:tcPr>
          <w:p w14:paraId="4F804C56" w14:textId="77777777" w:rsidR="00A547EB" w:rsidRDefault="00A547EB" w:rsidP="00725078">
            <w:pPr>
              <w:cnfStyle w:val="000000000000" w:firstRow="0" w:lastRow="0" w:firstColumn="0" w:lastColumn="0" w:oddVBand="0" w:evenVBand="0" w:oddHBand="0" w:evenHBand="0" w:firstRowFirstColumn="0" w:firstRowLastColumn="0" w:lastRowFirstColumn="0" w:lastRowLastColumn="0"/>
            </w:pPr>
            <w:r>
              <w:t>Zoekmogelijkheden in eigen gegevens database (is misschien deels SQL?).</w:t>
            </w:r>
            <w:ins w:id="14" w:author="Timo Lesterhuis" w:date="2016-06-03T16:12:00Z">
              <w:r w:rsidR="009D1B89">
                <w:t xml:space="preserve"> </w:t>
              </w:r>
              <w:r w:rsidR="009D1B89">
                <w:sym w:font="Wingdings" w:char="F0E0"/>
              </w:r>
              <w:r w:rsidR="009D1B89">
                <w:t xml:space="preserve"> geen queries, maar voorgedefinieerde searches in alleen eigen data (dus input sanitized)</w:t>
              </w:r>
            </w:ins>
          </w:p>
        </w:tc>
        <w:tc>
          <w:tcPr>
            <w:tcW w:w="1078" w:type="dxa"/>
          </w:tcPr>
          <w:p w14:paraId="07FD5796" w14:textId="77777777"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2</w:t>
            </w:r>
          </w:p>
        </w:tc>
      </w:tr>
      <w:tr w:rsidR="00A547EB" w14:paraId="099B9F52"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8AEB98C" w14:textId="77777777" w:rsidR="00A547EB" w:rsidRDefault="00A547EB" w:rsidP="005D5C09">
            <w:r>
              <w:t>/aut</w:t>
            </w:r>
            <w:r w:rsidR="004E1089">
              <w:t>h</w:t>
            </w:r>
            <w:r>
              <w:t>oriseer</w:t>
            </w:r>
          </w:p>
        </w:tc>
        <w:tc>
          <w:tcPr>
            <w:tcW w:w="6950" w:type="dxa"/>
          </w:tcPr>
          <w:p w14:paraId="12111CF5" w14:textId="77777777" w:rsidR="00A547EB" w:rsidRDefault="00A547EB" w:rsidP="00725078">
            <w:pPr>
              <w:cnfStyle w:val="000000100000" w:firstRow="0" w:lastRow="0" w:firstColumn="0" w:lastColumn="0" w:oddVBand="0" w:evenVBand="0" w:oddHBand="1" w:evenHBand="0" w:firstRowFirstColumn="0" w:firstRowLastColumn="0" w:lastRowFirstColumn="0" w:lastRowLastColumn="0"/>
            </w:pPr>
            <w:r>
              <w:t>Genereer code waarmee trainer toegang kan krijgen tot je gegevens. (</w:t>
            </w:r>
            <w:r>
              <w:sym w:font="Wingdings" w:char="F0E0"/>
            </w:r>
            <w:r>
              <w:t xml:space="preserve"> QR code?)</w:t>
            </w:r>
          </w:p>
        </w:tc>
        <w:tc>
          <w:tcPr>
            <w:tcW w:w="1078" w:type="dxa"/>
          </w:tcPr>
          <w:p w14:paraId="3590A877" w14:textId="77777777"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2</w:t>
            </w:r>
          </w:p>
        </w:tc>
      </w:tr>
      <w:tr w:rsidR="00A547EB" w14:paraId="0532526D" w14:textId="77777777" w:rsidTr="00A547EB">
        <w:tc>
          <w:tcPr>
            <w:cnfStyle w:val="001000000000" w:firstRow="0" w:lastRow="0" w:firstColumn="1" w:lastColumn="0" w:oddVBand="0" w:evenVBand="0" w:oddHBand="0" w:evenHBand="0" w:firstRowFirstColumn="0" w:firstRowLastColumn="0" w:lastRowFirstColumn="0" w:lastRowLastColumn="0"/>
            <w:tcW w:w="988" w:type="dxa"/>
          </w:tcPr>
          <w:p w14:paraId="323BC835" w14:textId="77777777" w:rsidR="00A547EB" w:rsidRDefault="00A547EB" w:rsidP="005D5C09">
            <w:r>
              <w:t>/grafiek</w:t>
            </w:r>
          </w:p>
        </w:tc>
        <w:tc>
          <w:tcPr>
            <w:tcW w:w="6950" w:type="dxa"/>
          </w:tcPr>
          <w:p w14:paraId="3A7C74AB" w14:textId="77777777" w:rsidR="00A547EB" w:rsidRDefault="00A547EB" w:rsidP="00725078">
            <w:pPr>
              <w:cnfStyle w:val="000000000000" w:firstRow="0" w:lastRow="0" w:firstColumn="0" w:lastColumn="0" w:oddVBand="0" w:evenVBand="0" w:oddHBand="0" w:evenHBand="0" w:firstRowFirstColumn="0" w:firstRowLastColumn="0" w:lastRowFirstColumn="0" w:lastRowLastColumn="0"/>
            </w:pPr>
            <w:r>
              <w:t>Krijg een grafiek toegestuurd als afbeelding met de vooruitgang.</w:t>
            </w:r>
            <w:ins w:id="15" w:author="Timo Lesterhuis" w:date="2016-06-03T16:13:00Z">
              <w:r w:rsidR="009D1B89">
                <w:t xml:space="preserve"> </w:t>
              </w:r>
              <w:r w:rsidR="009D1B89">
                <w:sym w:font="Wingdings" w:char="F0E0"/>
              </w:r>
              <w:r w:rsidR="009D1B89">
                <w:t xml:space="preserve"> of als html? Is wel fancier!</w:t>
              </w:r>
            </w:ins>
            <w:ins w:id="16" w:author="Timo Lesterhuis" w:date="2016-06-03T16:15:00Z">
              <w:r w:rsidR="00B80149">
                <w:t xml:space="preserve"> (plotly off</w:t>
              </w:r>
              <w:r w:rsidR="00B80149">
                <w:t>line API?)</w:t>
              </w:r>
            </w:ins>
          </w:p>
        </w:tc>
        <w:tc>
          <w:tcPr>
            <w:tcW w:w="1078" w:type="dxa"/>
          </w:tcPr>
          <w:p w14:paraId="53948EAD" w14:textId="77777777"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2</w:t>
            </w:r>
          </w:p>
        </w:tc>
      </w:tr>
      <w:tr w:rsidR="00A547EB" w14:paraId="03A988D6"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690CF53" w14:textId="77777777" w:rsidR="00A547EB" w:rsidRDefault="00A547EB" w:rsidP="005D5C09">
            <w:r>
              <w:t>/gewicht</w:t>
            </w:r>
          </w:p>
        </w:tc>
        <w:tc>
          <w:tcPr>
            <w:tcW w:w="6950" w:type="dxa"/>
          </w:tcPr>
          <w:p w14:paraId="2C6E980B" w14:textId="77777777" w:rsidR="00A547EB" w:rsidRDefault="00A547EB" w:rsidP="00725078">
            <w:pPr>
              <w:cnfStyle w:val="000000100000" w:firstRow="0" w:lastRow="0" w:firstColumn="0" w:lastColumn="0" w:oddVBand="0" w:evenVBand="0" w:oddHBand="1" w:evenHBand="0" w:firstRowFirstColumn="0" w:firstRowLastColumn="0" w:lastRowFirstColumn="0" w:lastRowLastColumn="0"/>
            </w:pPr>
            <w:r>
              <w:t>Houd je gewicht bij.</w:t>
            </w:r>
          </w:p>
        </w:tc>
        <w:tc>
          <w:tcPr>
            <w:tcW w:w="1078" w:type="dxa"/>
          </w:tcPr>
          <w:p w14:paraId="29CB9F43" w14:textId="77777777" w:rsidR="00A547EB" w:rsidRDefault="00A547EB" w:rsidP="00A547EB">
            <w:pPr>
              <w:jc w:val="center"/>
              <w:cnfStyle w:val="000000100000" w:firstRow="0" w:lastRow="0" w:firstColumn="0" w:lastColumn="0" w:oddVBand="0" w:evenVBand="0" w:oddHBand="1" w:evenHBand="0" w:firstRowFirstColumn="0" w:firstRowLastColumn="0" w:lastRowFirstColumn="0" w:lastRowLastColumn="0"/>
            </w:pPr>
            <w:r>
              <w:t>1</w:t>
            </w:r>
          </w:p>
        </w:tc>
      </w:tr>
      <w:tr w:rsidR="00A547EB" w14:paraId="306494CF" w14:textId="77777777" w:rsidTr="00A547EB">
        <w:tc>
          <w:tcPr>
            <w:cnfStyle w:val="001000000000" w:firstRow="0" w:lastRow="0" w:firstColumn="1" w:lastColumn="0" w:oddVBand="0" w:evenVBand="0" w:oddHBand="0" w:evenHBand="0" w:firstRowFirstColumn="0" w:firstRowLastColumn="0" w:lastRowFirstColumn="0" w:lastRowLastColumn="0"/>
            <w:tcW w:w="988" w:type="dxa"/>
          </w:tcPr>
          <w:p w14:paraId="19F335C3" w14:textId="77777777" w:rsidR="00A547EB" w:rsidRDefault="00A547EB" w:rsidP="005D5C09">
            <w:r>
              <w:t>/hartslag</w:t>
            </w:r>
          </w:p>
        </w:tc>
        <w:tc>
          <w:tcPr>
            <w:tcW w:w="6950" w:type="dxa"/>
          </w:tcPr>
          <w:p w14:paraId="22624046" w14:textId="77777777" w:rsidR="00A547EB" w:rsidRDefault="00A547EB" w:rsidP="00725078">
            <w:pPr>
              <w:cnfStyle w:val="000000000000" w:firstRow="0" w:lastRow="0" w:firstColumn="0" w:lastColumn="0" w:oddVBand="0" w:evenVBand="0" w:oddHBand="0" w:evenHBand="0" w:firstRowFirstColumn="0" w:firstRowLastColumn="0" w:lastRowFirstColumn="0" w:lastRowLastColumn="0"/>
            </w:pPr>
            <w:r>
              <w:t>Houd je (rust) hartslag bij.</w:t>
            </w:r>
          </w:p>
        </w:tc>
        <w:tc>
          <w:tcPr>
            <w:tcW w:w="1078" w:type="dxa"/>
          </w:tcPr>
          <w:p w14:paraId="2E488D61" w14:textId="77777777" w:rsidR="00A547EB" w:rsidRDefault="00A547EB" w:rsidP="00A547EB">
            <w:pPr>
              <w:jc w:val="center"/>
              <w:cnfStyle w:val="000000000000" w:firstRow="0" w:lastRow="0" w:firstColumn="0" w:lastColumn="0" w:oddVBand="0" w:evenVBand="0" w:oddHBand="0" w:evenHBand="0" w:firstRowFirstColumn="0" w:firstRowLastColumn="0" w:lastRowFirstColumn="0" w:lastRowLastColumn="0"/>
            </w:pPr>
            <w:r>
              <w:t>1</w:t>
            </w:r>
          </w:p>
        </w:tc>
      </w:tr>
      <w:tr w:rsidR="004E1089" w14:paraId="06D22C3D" w14:textId="77777777" w:rsidTr="00A5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ADA97C" w14:textId="77777777" w:rsidR="004E1089" w:rsidRDefault="004E1089" w:rsidP="005D5C09">
            <w:commentRangeStart w:id="17"/>
            <w:r>
              <w:t>/slaap</w:t>
            </w:r>
          </w:p>
        </w:tc>
        <w:tc>
          <w:tcPr>
            <w:tcW w:w="6950" w:type="dxa"/>
          </w:tcPr>
          <w:p w14:paraId="2A4BBD2F" w14:textId="77777777" w:rsidR="004E1089" w:rsidRDefault="004E1089" w:rsidP="00725078">
            <w:pPr>
              <w:cnfStyle w:val="000000100000" w:firstRow="0" w:lastRow="0" w:firstColumn="0" w:lastColumn="0" w:oddVBand="0" w:evenVBand="0" w:oddHBand="1" w:evenHBand="0" w:firstRowFirstColumn="0" w:firstRowLastColumn="0" w:lastRowFirstColumn="0" w:lastRowLastColumn="0"/>
            </w:pPr>
            <w:r>
              <w:t>Houd bij hoeveel uur je slaapt</w:t>
            </w:r>
            <w:commentRangeEnd w:id="17"/>
            <w:r w:rsidR="009D1B89">
              <w:rPr>
                <w:rStyle w:val="CommentReference"/>
              </w:rPr>
              <w:commentReference w:id="17"/>
            </w:r>
          </w:p>
        </w:tc>
        <w:tc>
          <w:tcPr>
            <w:tcW w:w="1078" w:type="dxa"/>
          </w:tcPr>
          <w:p w14:paraId="36A58453" w14:textId="77777777" w:rsidR="004E1089" w:rsidRDefault="004E1089" w:rsidP="00A547EB">
            <w:pPr>
              <w:jc w:val="center"/>
              <w:cnfStyle w:val="000000100000" w:firstRow="0" w:lastRow="0" w:firstColumn="0" w:lastColumn="0" w:oddVBand="0" w:evenVBand="0" w:oddHBand="1" w:evenHBand="0" w:firstRowFirstColumn="0" w:firstRowLastColumn="0" w:lastRowFirstColumn="0" w:lastRowLastColumn="0"/>
            </w:pPr>
          </w:p>
        </w:tc>
      </w:tr>
    </w:tbl>
    <w:p w14:paraId="47F7C998" w14:textId="77777777" w:rsidR="00725078" w:rsidRPr="005D5C09" w:rsidRDefault="00725078" w:rsidP="005D5C09"/>
    <w:sectPr w:rsidR="00725078" w:rsidRPr="005D5C0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Timo Lesterhuis" w:date="2016-06-03T16:15:00Z" w:initials="TL">
    <w:p w14:paraId="53799171" w14:textId="77777777" w:rsidR="009D1B89" w:rsidRDefault="009D1B89" w:rsidP="009D1B89">
      <w:pPr>
        <w:pStyle w:val="CommentText"/>
      </w:pPr>
      <w:r>
        <w:rPr>
          <w:rStyle w:val="CommentReference"/>
        </w:rPr>
        <w:annotationRef/>
      </w:r>
      <w:r>
        <w:rPr>
          <w:rStyle w:val="CommentReference"/>
        </w:rPr>
        <w:annotationRef/>
      </w:r>
      <w:r>
        <w:rPr>
          <w:noProof/>
        </w:rPr>
        <w:t>In eerste instantie schaalbaar in één enkele table, kan later evt worden uitgebouwd.</w:t>
      </w:r>
    </w:p>
    <w:p w14:paraId="79CD8E77" w14:textId="77777777" w:rsidR="009D1B89" w:rsidRDefault="009D1B8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CD8E7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353A3D" w14:textId="77777777" w:rsidR="00B80149" w:rsidRDefault="00B80149" w:rsidP="00A547EB">
      <w:pPr>
        <w:spacing w:after="0" w:line="240" w:lineRule="auto"/>
      </w:pPr>
      <w:r>
        <w:separator/>
      </w:r>
    </w:p>
  </w:endnote>
  <w:endnote w:type="continuationSeparator" w:id="0">
    <w:p w14:paraId="3161BD7F" w14:textId="77777777" w:rsidR="00B80149" w:rsidRDefault="00B80149" w:rsidP="00A54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14E290" w14:textId="77777777" w:rsidR="00B80149" w:rsidRDefault="00B80149" w:rsidP="00A547EB">
      <w:pPr>
        <w:spacing w:after="0" w:line="240" w:lineRule="auto"/>
      </w:pPr>
      <w:r>
        <w:separator/>
      </w:r>
    </w:p>
  </w:footnote>
  <w:footnote w:type="continuationSeparator" w:id="0">
    <w:p w14:paraId="5DBE7029" w14:textId="77777777" w:rsidR="00B80149" w:rsidRDefault="00B80149" w:rsidP="00A54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E5AED"/>
    <w:multiLevelType w:val="hybridMultilevel"/>
    <w:tmpl w:val="FF2E3AA4"/>
    <w:lvl w:ilvl="0" w:tplc="0FF6CB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5A2376"/>
    <w:multiLevelType w:val="hybridMultilevel"/>
    <w:tmpl w:val="B1DCD23E"/>
    <w:lvl w:ilvl="0" w:tplc="621890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734C77"/>
    <w:multiLevelType w:val="hybridMultilevel"/>
    <w:tmpl w:val="D9E00A96"/>
    <w:lvl w:ilvl="0" w:tplc="8E62E1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5A0EB4"/>
    <w:multiLevelType w:val="hybridMultilevel"/>
    <w:tmpl w:val="4AF408B0"/>
    <w:lvl w:ilvl="0" w:tplc="133E9B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mo Lesterhuis">
    <w15:presenceInfo w15:providerId="None" w15:userId="Timo Lesterhu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DC0"/>
    <w:rsid w:val="00070DC0"/>
    <w:rsid w:val="001E28F5"/>
    <w:rsid w:val="00254B31"/>
    <w:rsid w:val="003D1279"/>
    <w:rsid w:val="00416F43"/>
    <w:rsid w:val="004E1089"/>
    <w:rsid w:val="004F4E96"/>
    <w:rsid w:val="005578C1"/>
    <w:rsid w:val="005D5C09"/>
    <w:rsid w:val="006A138D"/>
    <w:rsid w:val="006E5071"/>
    <w:rsid w:val="00725078"/>
    <w:rsid w:val="008C310E"/>
    <w:rsid w:val="009565A0"/>
    <w:rsid w:val="009C415B"/>
    <w:rsid w:val="009D1B89"/>
    <w:rsid w:val="009E543C"/>
    <w:rsid w:val="00A215CE"/>
    <w:rsid w:val="00A547EB"/>
    <w:rsid w:val="00B80149"/>
    <w:rsid w:val="00BD5446"/>
    <w:rsid w:val="00C63302"/>
    <w:rsid w:val="00E30CFB"/>
    <w:rsid w:val="00E31BD5"/>
    <w:rsid w:val="00E34B31"/>
    <w:rsid w:val="00FD2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1407"/>
  <w15:chartTrackingRefBased/>
  <w15:docId w15:val="{6395BE1F-EEEE-4CD4-8649-FE05ACD4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070D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0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DC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070D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0DC0"/>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070DC0"/>
    <w:rPr>
      <w:rFonts w:asciiTheme="majorHAnsi" w:eastAsiaTheme="majorEastAsia" w:hAnsiTheme="majorHAnsi" w:cstheme="majorBidi"/>
      <w:color w:val="2E74B5" w:themeColor="accent1" w:themeShade="BF"/>
      <w:sz w:val="32"/>
      <w:szCs w:val="32"/>
      <w:lang w:val="nl-NL"/>
    </w:rPr>
  </w:style>
  <w:style w:type="table" w:styleId="TableGrid">
    <w:name w:val="Table Grid"/>
    <w:basedOn w:val="TableNormal"/>
    <w:uiPriority w:val="39"/>
    <w:rsid w:val="005D5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D5C0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6E5071"/>
    <w:pPr>
      <w:ind w:left="720"/>
      <w:contextualSpacing/>
    </w:pPr>
  </w:style>
  <w:style w:type="paragraph" w:styleId="Header">
    <w:name w:val="header"/>
    <w:basedOn w:val="Normal"/>
    <w:link w:val="HeaderChar"/>
    <w:uiPriority w:val="99"/>
    <w:unhideWhenUsed/>
    <w:rsid w:val="00A54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7EB"/>
    <w:rPr>
      <w:lang w:val="nl-NL"/>
    </w:rPr>
  </w:style>
  <w:style w:type="paragraph" w:styleId="Footer">
    <w:name w:val="footer"/>
    <w:basedOn w:val="Normal"/>
    <w:link w:val="FooterChar"/>
    <w:uiPriority w:val="99"/>
    <w:unhideWhenUsed/>
    <w:rsid w:val="00A54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7EB"/>
    <w:rPr>
      <w:lang w:val="nl-NL"/>
    </w:rPr>
  </w:style>
  <w:style w:type="character" w:styleId="CommentReference">
    <w:name w:val="annotation reference"/>
    <w:basedOn w:val="DefaultParagraphFont"/>
    <w:uiPriority w:val="99"/>
    <w:semiHidden/>
    <w:unhideWhenUsed/>
    <w:rsid w:val="009D1B89"/>
    <w:rPr>
      <w:sz w:val="16"/>
      <w:szCs w:val="16"/>
    </w:rPr>
  </w:style>
  <w:style w:type="paragraph" w:styleId="CommentText">
    <w:name w:val="annotation text"/>
    <w:basedOn w:val="Normal"/>
    <w:link w:val="CommentTextChar"/>
    <w:uiPriority w:val="99"/>
    <w:semiHidden/>
    <w:unhideWhenUsed/>
    <w:rsid w:val="009D1B89"/>
    <w:pPr>
      <w:spacing w:line="240" w:lineRule="auto"/>
    </w:pPr>
    <w:rPr>
      <w:sz w:val="20"/>
      <w:szCs w:val="20"/>
    </w:rPr>
  </w:style>
  <w:style w:type="character" w:customStyle="1" w:styleId="CommentTextChar">
    <w:name w:val="Comment Text Char"/>
    <w:basedOn w:val="DefaultParagraphFont"/>
    <w:link w:val="CommentText"/>
    <w:uiPriority w:val="99"/>
    <w:semiHidden/>
    <w:rsid w:val="009D1B89"/>
    <w:rPr>
      <w:sz w:val="20"/>
      <w:szCs w:val="20"/>
      <w:lang w:val="nl-NL"/>
    </w:rPr>
  </w:style>
  <w:style w:type="paragraph" w:styleId="CommentSubject">
    <w:name w:val="annotation subject"/>
    <w:basedOn w:val="CommentText"/>
    <w:next w:val="CommentText"/>
    <w:link w:val="CommentSubjectChar"/>
    <w:uiPriority w:val="99"/>
    <w:semiHidden/>
    <w:unhideWhenUsed/>
    <w:rsid w:val="009D1B89"/>
    <w:rPr>
      <w:b/>
      <w:bCs/>
    </w:rPr>
  </w:style>
  <w:style w:type="character" w:customStyle="1" w:styleId="CommentSubjectChar">
    <w:name w:val="Comment Subject Char"/>
    <w:basedOn w:val="CommentTextChar"/>
    <w:link w:val="CommentSubject"/>
    <w:uiPriority w:val="99"/>
    <w:semiHidden/>
    <w:rsid w:val="009D1B89"/>
    <w:rPr>
      <w:b/>
      <w:bCs/>
      <w:sz w:val="20"/>
      <w:szCs w:val="20"/>
      <w:lang w:val="nl-NL"/>
    </w:rPr>
  </w:style>
  <w:style w:type="paragraph" w:styleId="Revision">
    <w:name w:val="Revision"/>
    <w:hidden/>
    <w:uiPriority w:val="99"/>
    <w:semiHidden/>
    <w:rsid w:val="009D1B89"/>
    <w:pPr>
      <w:spacing w:after="0" w:line="240" w:lineRule="auto"/>
    </w:pPr>
    <w:rPr>
      <w:lang w:val="nl-NL"/>
    </w:rPr>
  </w:style>
  <w:style w:type="paragraph" w:styleId="BalloonText">
    <w:name w:val="Balloon Text"/>
    <w:basedOn w:val="Normal"/>
    <w:link w:val="BalloonTextChar"/>
    <w:uiPriority w:val="99"/>
    <w:semiHidden/>
    <w:unhideWhenUsed/>
    <w:rsid w:val="009D1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B89"/>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7483</TotalTime>
  <Pages>1</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Ricardo Nederland B.V.</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Lesterhuis</dc:creator>
  <cp:keywords/>
  <dc:description/>
  <cp:lastModifiedBy>Timo Lesterhuis</cp:lastModifiedBy>
  <cp:revision>5</cp:revision>
  <dcterms:created xsi:type="dcterms:W3CDTF">2016-05-20T13:29:00Z</dcterms:created>
  <dcterms:modified xsi:type="dcterms:W3CDTF">2016-06-03T14:17:00Z</dcterms:modified>
</cp:coreProperties>
</file>